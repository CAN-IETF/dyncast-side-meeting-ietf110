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3"/>
        <w:tblW w:w="0" w:type="auto"/>
        <w:tblLook w:val="04A0" w:firstRow="1" w:lastRow="0" w:firstColumn="1" w:lastColumn="0" w:noHBand="0" w:noVBand="1"/>
      </w:tblPr>
      <w:tblGrid>
        <w:gridCol w:w="429"/>
        <w:gridCol w:w="2409"/>
        <w:gridCol w:w="8647"/>
        <w:gridCol w:w="2410"/>
      </w:tblGrid>
      <w:tr w:rsidR="00F36C17" w:rsidRPr="00F36C17" w14:paraId="46F34E67" w14:textId="77777777" w:rsidTr="00CA2618">
        <w:tc>
          <w:tcPr>
            <w:tcW w:w="429" w:type="dxa"/>
          </w:tcPr>
          <w:p w14:paraId="64E1F5BF" w14:textId="77777777" w:rsidR="00F36C17" w:rsidRPr="00F36C17" w:rsidRDefault="00F36C17">
            <w:pPr>
              <w:rPr>
                <w:b/>
              </w:rPr>
            </w:pPr>
          </w:p>
        </w:tc>
        <w:tc>
          <w:tcPr>
            <w:tcW w:w="2409" w:type="dxa"/>
          </w:tcPr>
          <w:p w14:paraId="4B9D7A13" w14:textId="77777777" w:rsidR="00F36C17" w:rsidRPr="00F36C17" w:rsidRDefault="00F36C17">
            <w:pPr>
              <w:rPr>
                <w:b/>
              </w:rPr>
            </w:pPr>
            <w:r w:rsidRPr="00F36C17">
              <w:rPr>
                <w:rFonts w:hint="eastAsia"/>
                <w:b/>
              </w:rPr>
              <w:t>Q</w:t>
            </w:r>
            <w:r w:rsidRPr="00F36C17">
              <w:rPr>
                <w:b/>
              </w:rPr>
              <w:t>uestions</w:t>
            </w:r>
          </w:p>
        </w:tc>
        <w:tc>
          <w:tcPr>
            <w:tcW w:w="8647" w:type="dxa"/>
          </w:tcPr>
          <w:p w14:paraId="736114FF" w14:textId="77777777" w:rsidR="00F36C17" w:rsidRPr="00F36C17" w:rsidRDefault="00F36C17">
            <w:pPr>
              <w:rPr>
                <w:b/>
              </w:rPr>
            </w:pPr>
            <w:r w:rsidRPr="00F36C17">
              <w:rPr>
                <w:rFonts w:hint="eastAsia"/>
                <w:b/>
              </w:rPr>
              <w:t>A</w:t>
            </w:r>
            <w:r w:rsidRPr="00F36C17">
              <w:rPr>
                <w:b/>
              </w:rPr>
              <w:t>nswer</w:t>
            </w:r>
          </w:p>
        </w:tc>
        <w:tc>
          <w:tcPr>
            <w:tcW w:w="2410" w:type="dxa"/>
          </w:tcPr>
          <w:p w14:paraId="6E6F82A1" w14:textId="77777777" w:rsidR="00F36C17" w:rsidRPr="00F36C17" w:rsidRDefault="00F36C17" w:rsidP="00ED077E">
            <w:pPr>
              <w:jc w:val="left"/>
              <w:rPr>
                <w:b/>
              </w:rPr>
            </w:pPr>
            <w:r w:rsidRPr="00F36C17">
              <w:rPr>
                <w:rFonts w:hint="eastAsia"/>
                <w:b/>
              </w:rPr>
              <w:t>S</w:t>
            </w:r>
            <w:r w:rsidRPr="00F36C17">
              <w:rPr>
                <w:b/>
              </w:rPr>
              <w:t>tatus</w:t>
            </w:r>
          </w:p>
        </w:tc>
      </w:tr>
      <w:tr w:rsidR="00F36C17" w14:paraId="68AEEFE4" w14:textId="77777777" w:rsidTr="00CA2618">
        <w:tc>
          <w:tcPr>
            <w:tcW w:w="429" w:type="dxa"/>
          </w:tcPr>
          <w:p w14:paraId="7F139F41" w14:textId="77777777" w:rsidR="00F36C17" w:rsidRDefault="00F36C17">
            <w:r>
              <w:rPr>
                <w:rFonts w:hint="eastAsia"/>
              </w:rPr>
              <w:t>1</w:t>
            </w:r>
          </w:p>
        </w:tc>
        <w:tc>
          <w:tcPr>
            <w:tcW w:w="2409" w:type="dxa"/>
          </w:tcPr>
          <w:p w14:paraId="2ED178A6" w14:textId="77777777" w:rsidR="00F36C17" w:rsidRPr="00ED077E" w:rsidRDefault="00F36C17">
            <w:pPr>
              <w:rPr>
                <w:dstrike/>
              </w:rPr>
            </w:pPr>
            <w:r w:rsidRPr="00ED077E">
              <w:rPr>
                <w:b/>
                <w:bCs/>
                <w:dstrike/>
              </w:rPr>
              <w:t>Clarification of CFN &amp; CFN-dyncast</w:t>
            </w:r>
          </w:p>
        </w:tc>
        <w:tc>
          <w:tcPr>
            <w:tcW w:w="8647" w:type="dxa"/>
          </w:tcPr>
          <w:p w14:paraId="350E51D8" w14:textId="77777777" w:rsidR="00F36C17" w:rsidRPr="00ED077E" w:rsidRDefault="00F36C17" w:rsidP="00F36C17">
            <w:pPr>
              <w:rPr>
                <w:dstrike/>
              </w:rPr>
            </w:pPr>
            <w:r w:rsidRPr="00ED077E">
              <w:rPr>
                <w:dstrike/>
              </w:rPr>
              <w:t>CFN: Compute first networking.  It is used to refer a general trend for "compute-network integration”</w:t>
            </w:r>
          </w:p>
          <w:p w14:paraId="0166A7A2" w14:textId="77777777" w:rsidR="00F36C17" w:rsidRDefault="00F36C17">
            <w:pPr>
              <w:rPr>
                <w:ins w:id="0" w:author="Liyizhou" w:date="2021-03-01T18:08:00Z"/>
                <w:dstrike/>
              </w:rPr>
            </w:pPr>
            <w:r w:rsidRPr="00ED077E">
              <w:rPr>
                <w:dstrike/>
              </w:rPr>
              <w:t>CFN-dyncast: dynamic anycast in CFN; Dyncast focuses on the anycast and compute first networking nodes based routing architecture and optimizations considering the dynamic status of computation and network path characteristics when making routing decisions;</w:t>
            </w:r>
          </w:p>
          <w:p w14:paraId="5A39B55C" w14:textId="77777777" w:rsidR="004B5FF2" w:rsidRPr="004B5FF2" w:rsidRDefault="004B5FF2" w:rsidP="00E954F5">
            <w:ins w:id="1" w:author="Liyizhou" w:date="2021-03-01T18:08:00Z">
              <w:r>
                <w:t>Question gone. For how it</w:t>
              </w:r>
            </w:ins>
            <w:ins w:id="2" w:author="Liyizhou" w:date="2021-03-01T18:09:00Z">
              <w:r>
                <w:t xml:space="preserve"> relate</w:t>
              </w:r>
              <w:r w:rsidR="00E954F5">
                <w:t xml:space="preserve">s to the research work in </w:t>
              </w:r>
            </w:ins>
            <w:ins w:id="3" w:author="Liyizhou" w:date="2021-03-01T18:10:00Z">
              <w:r w:rsidR="00E954F5">
                <w:t>COINRG, please check question 2.</w:t>
              </w:r>
            </w:ins>
          </w:p>
        </w:tc>
        <w:tc>
          <w:tcPr>
            <w:tcW w:w="2410" w:type="dxa"/>
          </w:tcPr>
          <w:p w14:paraId="72EF7D83" w14:textId="4ACDF2BB" w:rsidR="00F36C17" w:rsidRDefault="00471ED1" w:rsidP="00ED077E">
            <w:pPr>
              <w:jc w:val="left"/>
            </w:pPr>
            <w:ins w:id="4" w:author="Liyizhou" w:date="2021-03-02T14:13:00Z">
              <w:r>
                <w:t>Close</w:t>
              </w:r>
            </w:ins>
            <w:ins w:id="5" w:author="Liyizhou" w:date="2021-03-04T19:41:00Z">
              <w:r w:rsidR="00A60AA8">
                <w:t>d</w:t>
              </w:r>
            </w:ins>
            <w:ins w:id="6" w:author="Liyizhou" w:date="2021-03-02T14:13:00Z">
              <w:r>
                <w:t>.</w:t>
              </w:r>
            </w:ins>
          </w:p>
        </w:tc>
      </w:tr>
      <w:tr w:rsidR="00F36C17" w14:paraId="630D8EB1" w14:textId="77777777" w:rsidTr="00CA2618">
        <w:tc>
          <w:tcPr>
            <w:tcW w:w="429" w:type="dxa"/>
          </w:tcPr>
          <w:p w14:paraId="1A35EDD9" w14:textId="77777777" w:rsidR="00F36C17" w:rsidRDefault="00F36C17">
            <w:r>
              <w:rPr>
                <w:rFonts w:hint="eastAsia"/>
              </w:rPr>
              <w:t>2</w:t>
            </w:r>
          </w:p>
        </w:tc>
        <w:tc>
          <w:tcPr>
            <w:tcW w:w="2409" w:type="dxa"/>
          </w:tcPr>
          <w:p w14:paraId="21F26684" w14:textId="77777777" w:rsidR="00F36C17" w:rsidRPr="00F36C17" w:rsidRDefault="00F36C17">
            <w:r w:rsidRPr="00F36C17">
              <w:rPr>
                <w:b/>
                <w:bCs/>
              </w:rPr>
              <w:t>Relation to IRTF RGs: COINRG and ICN based solution, service routing</w:t>
            </w:r>
          </w:p>
        </w:tc>
        <w:tc>
          <w:tcPr>
            <w:tcW w:w="8647" w:type="dxa"/>
          </w:tcPr>
          <w:p w14:paraId="6B5390C5" w14:textId="77777777" w:rsidR="00F36C17" w:rsidRPr="00F36C17" w:rsidRDefault="00F36C17" w:rsidP="00F36C17">
            <w:del w:id="7" w:author="Liyizhou" w:date="2021-03-01T18:10:00Z">
              <w:r w:rsidRPr="00F36C17" w:rsidDel="00E954F5">
                <w:delText>CFN-d</w:delText>
              </w:r>
            </w:del>
            <w:ins w:id="8" w:author="Liyizhou" w:date="2021-03-01T18:10:00Z">
              <w:r w:rsidR="00E954F5">
                <w:t>D</w:t>
              </w:r>
            </w:ins>
            <w:r w:rsidRPr="00F36C17">
              <w:t xml:space="preserve">yncast targets an </w:t>
            </w:r>
            <w:ins w:id="9" w:author="Liyizhou" w:date="2021-03-01T18:11:00Z">
              <w:r w:rsidR="00E954F5" w:rsidRPr="00F36C17">
                <w:t xml:space="preserve">anycast </w:t>
              </w:r>
              <w:r w:rsidR="00E954F5">
                <w:t>based routing</w:t>
              </w:r>
              <w:r w:rsidR="00E954F5" w:rsidRPr="00F36C17">
                <w:t xml:space="preserve"> </w:t>
              </w:r>
              <w:r w:rsidR="00E954F5">
                <w:t xml:space="preserve">related </w:t>
              </w:r>
            </w:ins>
            <w:r w:rsidRPr="00F36C17">
              <w:t xml:space="preserve">engineering solution (through proposed standard specification work) for the problem of </w:t>
            </w:r>
            <w:del w:id="10" w:author="Liyizhou" w:date="2021-03-01T18:12:00Z">
              <w:r w:rsidRPr="00F36C17" w:rsidDel="00E954F5">
                <w:delText>anycast and compute first networking nodes based routing architecture and optimizations</w:delText>
              </w:r>
            </w:del>
            <w:del w:id="11" w:author="Liyizhou" w:date="2021-03-01T18:13:00Z">
              <w:r w:rsidRPr="00F36C17" w:rsidDel="00E954F5">
                <w:delText>,</w:delText>
              </w:r>
            </w:del>
            <w:r w:rsidRPr="00F36C17">
              <w:t xml:space="preserve"> </w:t>
            </w:r>
            <w:ins w:id="12" w:author="Liyizhou" w:date="2021-03-01T18:13:00Z">
              <w:r w:rsidR="00E954F5">
                <w:t>optimally choosing</w:t>
              </w:r>
            </w:ins>
            <w:ins w:id="13" w:author="Liyizhou" w:date="2021-03-01T18:14:00Z">
              <w:r w:rsidR="00E954F5">
                <w:t xml:space="preserve"> and forwarding the packet to</w:t>
              </w:r>
            </w:ins>
            <w:ins w:id="14" w:author="Liyizhou" w:date="2021-03-01T18:13:00Z">
              <w:r w:rsidR="00E954F5">
                <w:t xml:space="preserve"> the best edge for a service </w:t>
              </w:r>
            </w:ins>
            <w:ins w:id="15" w:author="Liyizhou" w:date="2021-03-01T18:14:00Z">
              <w:r w:rsidR="00E954F5">
                <w:t xml:space="preserve">handling </w:t>
              </w:r>
            </w:ins>
            <w:ins w:id="16" w:author="Liyizhou" w:date="2021-03-01T18:13:00Z">
              <w:r w:rsidR="00E954F5">
                <w:t xml:space="preserve">by </w:t>
              </w:r>
            </w:ins>
            <w:r w:rsidRPr="00F36C17">
              <w:t>considering the dynamic status of computation and network path characteristics</w:t>
            </w:r>
            <w:del w:id="17" w:author="Liyizhou" w:date="2021-03-01T18:13:00Z">
              <w:r w:rsidRPr="00F36C17" w:rsidDel="00E954F5">
                <w:delText xml:space="preserve"> when making routing decisions</w:delText>
              </w:r>
            </w:del>
            <w:r w:rsidRPr="00F36C17">
              <w:t>, while work in the IRTF, e.g., ICN RG and COIN RG, is longer-term in alignment with the IRTF objectives;</w:t>
            </w:r>
          </w:p>
          <w:p w14:paraId="7FE5C5F5" w14:textId="77777777" w:rsidR="00F36C17" w:rsidRPr="00F36C17" w:rsidRDefault="00F36C17"/>
        </w:tc>
        <w:tc>
          <w:tcPr>
            <w:tcW w:w="2410" w:type="dxa"/>
          </w:tcPr>
          <w:p w14:paraId="2CE83387" w14:textId="59E5D469" w:rsidR="00F36C17" w:rsidRDefault="00471ED1" w:rsidP="00ED077E">
            <w:pPr>
              <w:jc w:val="left"/>
            </w:pPr>
            <w:ins w:id="18" w:author="Liyizhou" w:date="2021-03-02T14:13:00Z">
              <w:r>
                <w:t>Close</w:t>
              </w:r>
            </w:ins>
            <w:ins w:id="19" w:author="Liyizhou" w:date="2021-03-04T19:41:00Z">
              <w:r w:rsidR="00A60AA8">
                <w:t>d</w:t>
              </w:r>
            </w:ins>
            <w:ins w:id="20" w:author="Liyizhou" w:date="2021-03-02T14:13:00Z">
              <w:r>
                <w:t>.</w:t>
              </w:r>
            </w:ins>
          </w:p>
        </w:tc>
      </w:tr>
      <w:tr w:rsidR="00F36C17" w14:paraId="3AD0AA7D" w14:textId="77777777" w:rsidTr="00CA2618">
        <w:tc>
          <w:tcPr>
            <w:tcW w:w="429" w:type="dxa"/>
          </w:tcPr>
          <w:p w14:paraId="1A28158A" w14:textId="77777777" w:rsidR="00F36C17" w:rsidRDefault="00F36C17">
            <w:r>
              <w:rPr>
                <w:rFonts w:hint="eastAsia"/>
              </w:rPr>
              <w:t>3</w:t>
            </w:r>
          </w:p>
        </w:tc>
        <w:tc>
          <w:tcPr>
            <w:tcW w:w="2409" w:type="dxa"/>
          </w:tcPr>
          <w:p w14:paraId="0ECEFE91" w14:textId="77777777" w:rsidR="00F36C17" w:rsidRPr="00F36C17" w:rsidRDefault="00F36C17" w:rsidP="00F36C17">
            <w:r w:rsidRPr="00F36C17">
              <w:rPr>
                <w:b/>
                <w:bCs/>
              </w:rPr>
              <w:t>Service instance &amp; service, how the terms differ from SFC’s</w:t>
            </w:r>
          </w:p>
          <w:p w14:paraId="3608B354" w14:textId="77777777" w:rsidR="00F36C17" w:rsidRPr="00F36C17" w:rsidRDefault="00F36C17"/>
        </w:tc>
        <w:tc>
          <w:tcPr>
            <w:tcW w:w="8647" w:type="dxa"/>
          </w:tcPr>
          <w:p w14:paraId="06D46F44" w14:textId="77777777" w:rsidR="00F36C17" w:rsidRPr="00F36C17" w:rsidRDefault="00F36C17" w:rsidP="00F36C17">
            <w:r w:rsidRPr="00F36C17">
              <w:t>One Service can have several instances running on different nodes;</w:t>
            </w:r>
          </w:p>
          <w:p w14:paraId="1EBD3DB3" w14:textId="77777777" w:rsidR="00F36C17" w:rsidRPr="00F36C17" w:rsidRDefault="00F36C17" w:rsidP="00F36C17">
            <w:r w:rsidRPr="00F36C17">
              <w:t>Service instance is a running environment (e.g., a node) that makes the functionality of a service available;</w:t>
            </w:r>
          </w:p>
          <w:p w14:paraId="5CF4C621" w14:textId="77777777" w:rsidR="00F36C17" w:rsidRDefault="00F36C17" w:rsidP="00F36C17">
            <w:pPr>
              <w:rPr>
                <w:ins w:id="21" w:author="Dirk Trossen" w:date="2021-03-03T09:37:00Z"/>
              </w:rPr>
            </w:pPr>
            <w:r w:rsidRPr="00F36C17">
              <w:t>All service instances running the same service are identified by the same Service Identifier (</w:t>
            </w:r>
            <w:ins w:id="22" w:author="Liyizhou" w:date="2021-03-01T18:16:00Z">
              <w:r w:rsidR="00E954F5">
                <w:t>D-</w:t>
              </w:r>
            </w:ins>
            <w:r w:rsidRPr="00F36C17">
              <w:t>SID);</w:t>
            </w:r>
          </w:p>
          <w:p w14:paraId="3561D27B" w14:textId="77777777" w:rsidR="0029137A" w:rsidRPr="00F36C17" w:rsidRDefault="0029137A" w:rsidP="00F36C17">
            <w:ins w:id="23" w:author="Dirk Trossen" w:date="2021-03-03T09:37:00Z">
              <w:r>
                <w:t xml:space="preserve">A service equals a ‘service function’ in SFC but </w:t>
              </w:r>
            </w:ins>
            <w:ins w:id="24" w:author="Dirk Trossen" w:date="2021-03-03T09:38:00Z">
              <w:r>
                <w:t xml:space="preserve">we </w:t>
              </w:r>
            </w:ins>
            <w:ins w:id="25" w:author="Dirk Trossen" w:date="2021-03-03T09:37:00Z">
              <w:r>
                <w:t xml:space="preserve">do not consider the chaining of services. </w:t>
              </w:r>
            </w:ins>
          </w:p>
          <w:p w14:paraId="04D48125" w14:textId="77777777" w:rsidR="00F36C17" w:rsidRPr="00F36C17" w:rsidRDefault="00F36C17"/>
        </w:tc>
        <w:tc>
          <w:tcPr>
            <w:tcW w:w="2410" w:type="dxa"/>
          </w:tcPr>
          <w:p w14:paraId="676B0E5A" w14:textId="6112B03C" w:rsidR="00E954F5" w:rsidRPr="00ED077E" w:rsidRDefault="00471ED1" w:rsidP="00ED077E">
            <w:pPr>
              <w:jc w:val="left"/>
              <w:rPr>
                <w:ins w:id="26" w:author="Liyizhou" w:date="2021-03-01T18:17:00Z"/>
              </w:rPr>
            </w:pPr>
            <w:ins w:id="27" w:author="Liyizhou" w:date="2021-03-02T14:12:00Z">
              <w:r>
                <w:t>Close</w:t>
              </w:r>
            </w:ins>
            <w:ins w:id="28" w:author="Liyizhou" w:date="2021-03-04T19:41:00Z">
              <w:r w:rsidR="00A60AA8">
                <w:t>d</w:t>
              </w:r>
            </w:ins>
            <w:ins w:id="29" w:author="Liyizhou" w:date="2021-03-02T14:12:00Z">
              <w:r>
                <w:t xml:space="preserve">. </w:t>
              </w:r>
            </w:ins>
            <w:ins w:id="30" w:author="Liyizhou" w:date="2021-03-01T18:16:00Z">
              <w:r w:rsidR="00E954F5">
                <w:rPr>
                  <w:rFonts w:hint="eastAsia"/>
                </w:rPr>
                <w:t>C</w:t>
              </w:r>
              <w:r w:rsidR="00E954F5">
                <w:t xml:space="preserve">larified in </w:t>
              </w:r>
            </w:ins>
          </w:p>
          <w:p w14:paraId="11128F74" w14:textId="77777777" w:rsidR="00E954F5" w:rsidRPr="00ED077E" w:rsidRDefault="00E954F5" w:rsidP="00ED077E">
            <w:pPr>
              <w:jc w:val="left"/>
              <w:rPr>
                <w:ins w:id="31" w:author="Liyizhou" w:date="2021-03-01T18:17:00Z"/>
              </w:rPr>
            </w:pPr>
            <w:ins w:id="32" w:author="Liyizhou" w:date="2021-03-01T18:17:00Z">
              <w:r w:rsidRPr="00ED077E">
                <w:t>draft-liu-dyncast-ps-usecases</w:t>
              </w:r>
            </w:ins>
          </w:p>
          <w:p w14:paraId="1016192E" w14:textId="77777777" w:rsidR="00F36C17" w:rsidRDefault="00F36C17" w:rsidP="00ED077E">
            <w:pPr>
              <w:jc w:val="left"/>
            </w:pPr>
          </w:p>
        </w:tc>
      </w:tr>
      <w:tr w:rsidR="00F36C17" w14:paraId="653C3C93" w14:textId="77777777" w:rsidTr="00CA2618">
        <w:tc>
          <w:tcPr>
            <w:tcW w:w="429" w:type="dxa"/>
          </w:tcPr>
          <w:p w14:paraId="722960C3" w14:textId="77777777" w:rsidR="00F36C17" w:rsidRDefault="00F36C17">
            <w:r>
              <w:rPr>
                <w:rFonts w:hint="eastAsia"/>
              </w:rPr>
              <w:t>4</w:t>
            </w:r>
          </w:p>
        </w:tc>
        <w:tc>
          <w:tcPr>
            <w:tcW w:w="2409" w:type="dxa"/>
          </w:tcPr>
          <w:p w14:paraId="38721380" w14:textId="77777777" w:rsidR="00F36C17" w:rsidRPr="00F36C17" w:rsidRDefault="00F36C17" w:rsidP="00F36C17">
            <w:pPr>
              <w:rPr>
                <w:b/>
                <w:bCs/>
              </w:rPr>
            </w:pPr>
            <w:r w:rsidRPr="00F36C17">
              <w:rPr>
                <w:b/>
                <w:bCs/>
              </w:rPr>
              <w:t>How to map a Service-ID to a service?</w:t>
            </w:r>
          </w:p>
        </w:tc>
        <w:tc>
          <w:tcPr>
            <w:tcW w:w="8647" w:type="dxa"/>
          </w:tcPr>
          <w:p w14:paraId="0B62D651" w14:textId="77777777" w:rsidR="00F36C17" w:rsidRPr="00F36C17" w:rsidRDefault="00F36C17" w:rsidP="00045212">
            <w:r w:rsidRPr="00F36C17">
              <w:t>A "Service ID" (</w:t>
            </w:r>
            <w:ins w:id="33" w:author="Liyizhou" w:date="2021-03-01T18:19:00Z">
              <w:r w:rsidR="00045212">
                <w:t>D-</w:t>
              </w:r>
            </w:ins>
            <w:r w:rsidRPr="00F36C17">
              <w:t xml:space="preserve">SID) is used to uniquely identify a service, at the same time identifying the whole set of service instances that each represent the same service behaviour, no matter where those service instances are running. </w:t>
            </w:r>
            <w:ins w:id="34" w:author="Liyizhou" w:date="2021-03-01T18:19:00Z">
              <w:r w:rsidR="00045212">
                <w:t>D-</w:t>
              </w:r>
            </w:ins>
            <w:r w:rsidRPr="00F36C17">
              <w:t>SID can be represented, for example, by a special range or coding of anycast IP address</w:t>
            </w:r>
            <w:del w:id="35" w:author="Liyizhou" w:date="2021-03-01T18:19:00Z">
              <w:r w:rsidRPr="00F36C17" w:rsidDel="00045212">
                <w:delText xml:space="preserve"> or DNS</w:delText>
              </w:r>
            </w:del>
            <w:r w:rsidRPr="00F36C17">
              <w:t>. Each service instance is associated to a "Binding ID"</w:t>
            </w:r>
            <w:ins w:id="36" w:author="Liyizhou" w:date="2021-03-01T18:19:00Z">
              <w:r w:rsidR="00045212">
                <w:t xml:space="preserve"> (D-BID)</w:t>
              </w:r>
            </w:ins>
            <w:r w:rsidRPr="00F36C17">
              <w:t xml:space="preserve">, i.e., a unicast address, indicating where the service instance is running.  Hence, there is a dynamic binding between an </w:t>
            </w:r>
            <w:ins w:id="37" w:author="Liyizhou" w:date="2021-03-01T18:20:00Z">
              <w:r w:rsidR="00045212">
                <w:t>D-</w:t>
              </w:r>
            </w:ins>
            <w:r w:rsidRPr="00F36C17">
              <w:t xml:space="preserve">SID (the service) and a set of </w:t>
            </w:r>
            <w:ins w:id="38" w:author="Liyizhou" w:date="2021-03-01T18:20:00Z">
              <w:r w:rsidR="00045212">
                <w:t>D-</w:t>
              </w:r>
            </w:ins>
            <w:r w:rsidRPr="00F36C17">
              <w:t>BIDs (the instances of the service);</w:t>
            </w:r>
          </w:p>
        </w:tc>
        <w:tc>
          <w:tcPr>
            <w:tcW w:w="2410" w:type="dxa"/>
          </w:tcPr>
          <w:p w14:paraId="69C49978" w14:textId="3AB5F4CE" w:rsidR="009B3FB2" w:rsidRPr="00ED077E" w:rsidRDefault="00471ED1" w:rsidP="00ED077E">
            <w:pPr>
              <w:jc w:val="left"/>
              <w:rPr>
                <w:ins w:id="39" w:author="Liyizhou" w:date="2021-03-01T18:20:00Z"/>
              </w:rPr>
            </w:pPr>
            <w:ins w:id="40" w:author="Liyizhou" w:date="2021-03-02T14:13:00Z">
              <w:r>
                <w:t>Close</w:t>
              </w:r>
            </w:ins>
            <w:ins w:id="41" w:author="Liyizhou" w:date="2021-03-04T19:50:00Z">
              <w:r w:rsidR="00ED077E">
                <w:t>d</w:t>
              </w:r>
            </w:ins>
            <w:ins w:id="42" w:author="Liyizhou" w:date="2021-03-02T14:13:00Z">
              <w:r>
                <w:t xml:space="preserve">. </w:t>
              </w:r>
            </w:ins>
            <w:ins w:id="43" w:author="Liyizhou" w:date="2021-03-01T18:54:00Z">
              <w:r w:rsidR="003E07E3">
                <w:t>Clarified in</w:t>
              </w:r>
            </w:ins>
            <w:ins w:id="44" w:author="Liyizhou" w:date="2021-03-01T18:21:00Z">
              <w:r w:rsidR="009B3FB2">
                <w:t xml:space="preserve"> definitions</w:t>
              </w:r>
            </w:ins>
            <w:ins w:id="45" w:author="Liyizhou" w:date="2021-03-01T18:20:00Z">
              <w:r w:rsidR="009B3FB2">
                <w:t xml:space="preserve"> </w:t>
              </w:r>
            </w:ins>
            <w:ins w:id="46" w:author="Liyizhou" w:date="2021-03-01T18:54:00Z">
              <w:r w:rsidR="003E07E3">
                <w:t xml:space="preserve">and other text </w:t>
              </w:r>
            </w:ins>
            <w:ins w:id="47" w:author="Liyizhou" w:date="2021-03-01T18:20:00Z">
              <w:r w:rsidR="009B3FB2">
                <w:t xml:space="preserve">in </w:t>
              </w:r>
              <w:r w:rsidR="009B3FB2" w:rsidRPr="00ED077E">
                <w:t>draft-li-dyncast-architecture</w:t>
              </w:r>
            </w:ins>
          </w:p>
          <w:p w14:paraId="36408BB4" w14:textId="77777777" w:rsidR="00F36C17" w:rsidRPr="009B3FB2" w:rsidRDefault="00F36C17" w:rsidP="00ED077E">
            <w:pPr>
              <w:jc w:val="left"/>
            </w:pPr>
          </w:p>
        </w:tc>
      </w:tr>
      <w:tr w:rsidR="00F36C17" w14:paraId="4D58FE4B" w14:textId="77777777" w:rsidTr="00CA2618">
        <w:tc>
          <w:tcPr>
            <w:tcW w:w="429" w:type="dxa"/>
          </w:tcPr>
          <w:p w14:paraId="52ECB87B" w14:textId="77777777" w:rsidR="00F36C17" w:rsidRDefault="00F36C17">
            <w:r>
              <w:rPr>
                <w:rFonts w:hint="eastAsia"/>
              </w:rPr>
              <w:lastRenderedPageBreak/>
              <w:t>5</w:t>
            </w:r>
          </w:p>
        </w:tc>
        <w:tc>
          <w:tcPr>
            <w:tcW w:w="2409" w:type="dxa"/>
          </w:tcPr>
          <w:p w14:paraId="5E6E21CB" w14:textId="77777777" w:rsidR="00F36C17" w:rsidRPr="00F36C17" w:rsidRDefault="00F36C17" w:rsidP="00F36C17">
            <w:pPr>
              <w:rPr>
                <w:b/>
                <w:bCs/>
              </w:rPr>
            </w:pPr>
            <w:r w:rsidRPr="00F36C17">
              <w:rPr>
                <w:b/>
                <w:bCs/>
              </w:rPr>
              <w:t>What is the difference between a CFN-dyncast node and a normal router?</w:t>
            </w:r>
          </w:p>
          <w:p w14:paraId="42136427" w14:textId="77777777" w:rsidR="00F36C17" w:rsidRPr="00F36C17" w:rsidRDefault="00F36C17" w:rsidP="00F36C17">
            <w:pPr>
              <w:rPr>
                <w:b/>
                <w:bCs/>
              </w:rPr>
            </w:pPr>
          </w:p>
        </w:tc>
        <w:tc>
          <w:tcPr>
            <w:tcW w:w="8647" w:type="dxa"/>
          </w:tcPr>
          <w:p w14:paraId="7CF60C39" w14:textId="77777777" w:rsidR="00F36C17" w:rsidRPr="00ED077E" w:rsidRDefault="00F36C17" w:rsidP="00F36C17">
            <w:pPr>
              <w:rPr>
                <w:dstrike/>
              </w:rPr>
            </w:pPr>
            <w:r w:rsidRPr="00ED077E">
              <w:rPr>
                <w:dstrike/>
              </w:rPr>
              <w:t>CFN-dyncast node is a router with additional features to support compute first networking;</w:t>
            </w:r>
          </w:p>
          <w:p w14:paraId="063FE1AB" w14:textId="2E9FDD43" w:rsidR="009B3FB2" w:rsidRPr="00DB62B8" w:rsidRDefault="009B3FB2" w:rsidP="00ED077E">
            <w:pPr>
              <w:rPr>
                <w:ins w:id="48" w:author="Liyizhou" w:date="2021-03-01T18:24:00Z"/>
                <w:bCs/>
              </w:rPr>
            </w:pPr>
            <w:ins w:id="49" w:author="Liyizhou" w:date="2021-03-01T18:24:00Z">
              <w:r w:rsidRPr="00DB62B8">
                <w:rPr>
                  <w:bCs/>
                </w:rPr>
                <w:t>D-</w:t>
              </w:r>
            </w:ins>
            <w:ins w:id="50" w:author="Liyizhou" w:date="2021-03-01T18:25:00Z">
              <w:r w:rsidRPr="00DB62B8">
                <w:rPr>
                  <w:bCs/>
                </w:rPr>
                <w:t xml:space="preserve">Router and D-MA are </w:t>
              </w:r>
            </w:ins>
            <w:ins w:id="51" w:author="Liyizhou" w:date="2021-03-01T18:26:00Z">
              <w:r w:rsidRPr="00DB62B8">
                <w:rPr>
                  <w:bCs/>
                </w:rPr>
                <w:t>defined</w:t>
              </w:r>
            </w:ins>
            <w:ins w:id="52" w:author="Liyizhou" w:date="2021-03-01T18:25:00Z">
              <w:r w:rsidRPr="00DB62B8">
                <w:rPr>
                  <w:bCs/>
                </w:rPr>
                <w:t xml:space="preserve"> as two functional entity </w:t>
              </w:r>
            </w:ins>
            <w:ins w:id="53" w:author="Liyizhou" w:date="2021-03-01T18:27:00Z">
              <w:r w:rsidRPr="00DB62B8">
                <w:rPr>
                  <w:bCs/>
                </w:rPr>
                <w:t xml:space="preserve">types </w:t>
              </w:r>
            </w:ins>
            <w:ins w:id="54" w:author="Liyizhou" w:date="2021-03-01T18:25:00Z">
              <w:r w:rsidRPr="00DB62B8">
                <w:rPr>
                  <w:bCs/>
                </w:rPr>
                <w:t xml:space="preserve">in dyncast </w:t>
              </w:r>
            </w:ins>
            <w:r w:rsidR="00EC0DEB" w:rsidRPr="00DB62B8">
              <w:rPr>
                <w:bCs/>
              </w:rPr>
              <w:t xml:space="preserve">with an </w:t>
            </w:r>
            <w:ins w:id="55" w:author="Liyizhou" w:date="2021-03-01T18:26:00Z">
              <w:r w:rsidRPr="00DB62B8">
                <w:rPr>
                  <w:bCs/>
                </w:rPr>
                <w:t>optional D-Forwarder</w:t>
              </w:r>
            </w:ins>
            <w:ins w:id="56" w:author="Liyizhou" w:date="2021-03-01T18:27:00Z">
              <w:r w:rsidRPr="00DB62B8">
                <w:rPr>
                  <w:bCs/>
                </w:rPr>
                <w:t xml:space="preserve"> as well</w:t>
              </w:r>
            </w:ins>
            <w:ins w:id="57" w:author="Liyizhou" w:date="2021-03-01T18:26:00Z">
              <w:r w:rsidRPr="00DB62B8">
                <w:rPr>
                  <w:bCs/>
                </w:rPr>
                <w:t xml:space="preserve">. </w:t>
              </w:r>
            </w:ins>
          </w:p>
          <w:p w14:paraId="5BC11371" w14:textId="0B59024B" w:rsidR="00F36C17" w:rsidRPr="009B3FB2" w:rsidRDefault="009B3FB2">
            <w:ins w:id="58" w:author="Liyizhou" w:date="2021-03-01T18:23:00Z">
              <w:r w:rsidRPr="00DB62B8">
                <w:rPr>
                  <w:bCs/>
                </w:rPr>
                <w:t>D-Router</w:t>
              </w:r>
            </w:ins>
            <w:ins w:id="59" w:author="Liyizhou" w:date="2021-03-01T18:26:00Z">
              <w:r w:rsidRPr="00DB62B8">
                <w:rPr>
                  <w:bCs/>
                </w:rPr>
                <w:t xml:space="preserve"> and </w:t>
              </w:r>
            </w:ins>
            <w:ins w:id="60" w:author="Liyizhou" w:date="2021-03-01T18:27:00Z">
              <w:r w:rsidRPr="00DB62B8">
                <w:rPr>
                  <w:bCs/>
                </w:rPr>
                <w:t>D-MA can be realized as a normal router + additional function defined in draft-li-dyncast-architecture</w:t>
              </w:r>
            </w:ins>
            <w:ins w:id="61" w:author="Dirk Trossen" w:date="2021-03-03T09:41:00Z">
              <w:r w:rsidR="00EC0DEB" w:rsidRPr="00DB62B8">
                <w:rPr>
                  <w:bCs/>
                </w:rPr>
                <w:t xml:space="preserve">, while the D-MA may also be </w:t>
              </w:r>
            </w:ins>
            <w:ins w:id="62" w:author="Dirk Trossen" w:date="2021-03-03T09:42:00Z">
              <w:r w:rsidR="00EC0DEB" w:rsidRPr="00DB62B8">
                <w:rPr>
                  <w:bCs/>
                </w:rPr>
                <w:t>directly realized at the service side</w:t>
              </w:r>
            </w:ins>
            <w:ins w:id="63" w:author="Liyizhou" w:date="2021-03-01T18:28:00Z">
              <w:r w:rsidRPr="00DB62B8">
                <w:rPr>
                  <w:rFonts w:hint="eastAsia"/>
                  <w:bCs/>
                </w:rPr>
                <w:t>.</w:t>
              </w:r>
              <w:r>
                <w:rPr>
                  <w:b/>
                  <w:bCs/>
                </w:rPr>
                <w:t xml:space="preserve"> </w:t>
              </w:r>
            </w:ins>
          </w:p>
        </w:tc>
        <w:tc>
          <w:tcPr>
            <w:tcW w:w="2410" w:type="dxa"/>
          </w:tcPr>
          <w:p w14:paraId="1913CA58" w14:textId="717D5960" w:rsidR="009B3FB2" w:rsidRPr="00995BDE" w:rsidRDefault="00471ED1" w:rsidP="00ED077E">
            <w:pPr>
              <w:jc w:val="left"/>
              <w:rPr>
                <w:ins w:id="64" w:author="Liyizhou" w:date="2021-03-01T18:28:00Z"/>
              </w:rPr>
            </w:pPr>
            <w:ins w:id="65" w:author="Liyizhou" w:date="2021-03-02T14:13:00Z">
              <w:r>
                <w:t>Close</w:t>
              </w:r>
            </w:ins>
            <w:ins w:id="66" w:author="Liyizhou" w:date="2021-03-04T19:50:00Z">
              <w:r w:rsidR="00ED077E">
                <w:t>d</w:t>
              </w:r>
            </w:ins>
            <w:ins w:id="67" w:author="Liyizhou" w:date="2021-03-02T14:13:00Z">
              <w:r>
                <w:t xml:space="preserve">. </w:t>
              </w:r>
            </w:ins>
            <w:ins w:id="68" w:author="Liyizhou" w:date="2021-03-01T18:28:00Z">
              <w:r w:rsidR="009B3FB2">
                <w:t xml:space="preserve">Clarified in </w:t>
              </w:r>
              <w:r w:rsidR="009B3FB2" w:rsidRPr="00995BDE">
                <w:t>draft-li-dyncast-architecture</w:t>
              </w:r>
            </w:ins>
          </w:p>
          <w:p w14:paraId="274641DA" w14:textId="77777777" w:rsidR="00F36C17" w:rsidRPr="009B3FB2" w:rsidRDefault="00F36C17" w:rsidP="00ED077E">
            <w:pPr>
              <w:jc w:val="left"/>
            </w:pPr>
          </w:p>
        </w:tc>
      </w:tr>
      <w:tr w:rsidR="00F36C17" w14:paraId="431CF919" w14:textId="77777777" w:rsidTr="00CA2618">
        <w:tc>
          <w:tcPr>
            <w:tcW w:w="429" w:type="dxa"/>
          </w:tcPr>
          <w:p w14:paraId="6A2062A1" w14:textId="77777777" w:rsidR="00F36C17" w:rsidRDefault="00CA2618">
            <w:r>
              <w:rPr>
                <w:rFonts w:hint="eastAsia"/>
              </w:rPr>
              <w:t>6</w:t>
            </w:r>
          </w:p>
        </w:tc>
        <w:tc>
          <w:tcPr>
            <w:tcW w:w="2409" w:type="dxa"/>
          </w:tcPr>
          <w:p w14:paraId="77749D17" w14:textId="77777777" w:rsidR="00F36C17" w:rsidRPr="00F36C17" w:rsidRDefault="00F36C17" w:rsidP="00F36C17">
            <w:pPr>
              <w:rPr>
                <w:b/>
                <w:bCs/>
              </w:rPr>
            </w:pPr>
            <w:r w:rsidRPr="00F36C17">
              <w:rPr>
                <w:b/>
                <w:bCs/>
              </w:rPr>
              <w:t>Why realizing dyncast at network level?</w:t>
            </w:r>
          </w:p>
          <w:p w14:paraId="4FBB7D0E" w14:textId="77777777" w:rsidR="00F36C17" w:rsidRPr="00F36C17" w:rsidRDefault="00F36C17" w:rsidP="00F36C17">
            <w:pPr>
              <w:rPr>
                <w:b/>
                <w:bCs/>
              </w:rPr>
            </w:pPr>
          </w:p>
        </w:tc>
        <w:tc>
          <w:tcPr>
            <w:tcW w:w="8647" w:type="dxa"/>
          </w:tcPr>
          <w:p w14:paraId="727548D5" w14:textId="308E9BF3" w:rsidR="00F36C17" w:rsidRPr="00F36C17" w:rsidRDefault="00BB3FF8">
            <w:ins w:id="69" w:author="Liyizhou" w:date="2021-03-01T18:38:00Z">
              <w:r>
                <w:t xml:space="preserve">Please refer </w:t>
              </w:r>
            </w:ins>
            <w:ins w:id="70" w:author="Liyizhou" w:date="2021-03-01T18:39:00Z">
              <w:r>
                <w:t>the deficiency in existing solutions in terms of</w:t>
              </w:r>
            </w:ins>
            <w:ins w:id="71" w:author="Liyizhou" w:date="2021-03-01T18:36:00Z">
              <w:r>
                <w:t xml:space="preserve"> dynamicity of relations, efficiency, complexity, metrics exposure a</w:t>
              </w:r>
            </w:ins>
            <w:ins w:id="72" w:author="Liyizhou" w:date="2021-03-01T18:37:00Z">
              <w:r>
                <w:t xml:space="preserve">nd use, security and changes to infrastructure. </w:t>
              </w:r>
            </w:ins>
            <w:ins w:id="73" w:author="Liyizhou" w:date="2021-03-01T18:40:00Z">
              <w:r>
                <w:t>Some of the issues can be dealt with when realizing dyncast at the network level.</w:t>
              </w:r>
            </w:ins>
          </w:p>
        </w:tc>
        <w:tc>
          <w:tcPr>
            <w:tcW w:w="2410" w:type="dxa"/>
          </w:tcPr>
          <w:p w14:paraId="18780B58" w14:textId="70DAB035" w:rsidR="00BB3FF8" w:rsidRPr="00995BDE" w:rsidRDefault="00471ED1" w:rsidP="00ED077E">
            <w:pPr>
              <w:jc w:val="left"/>
              <w:rPr>
                <w:ins w:id="74" w:author="Liyizhou" w:date="2021-03-01T18:41:00Z"/>
              </w:rPr>
            </w:pPr>
            <w:ins w:id="75" w:author="Liyizhou" w:date="2021-03-02T14:13:00Z">
              <w:r>
                <w:t>Close</w:t>
              </w:r>
            </w:ins>
            <w:ins w:id="76" w:author="Liyizhou" w:date="2021-03-04T19:50:00Z">
              <w:r w:rsidR="00ED077E">
                <w:t>d</w:t>
              </w:r>
            </w:ins>
            <w:ins w:id="77" w:author="Liyizhou" w:date="2021-03-02T14:13:00Z">
              <w:r>
                <w:t xml:space="preserve">. </w:t>
              </w:r>
            </w:ins>
            <w:ins w:id="78" w:author="Liyizhou" w:date="2021-03-01T18:56:00Z">
              <w:r w:rsidR="003E07E3">
                <w:t>Clarified</w:t>
              </w:r>
            </w:ins>
            <w:ins w:id="79" w:author="Liyizhou" w:date="2021-03-01T18:41:00Z">
              <w:r w:rsidR="00BB3FF8">
                <w:t xml:space="preserve"> </w:t>
              </w:r>
            </w:ins>
            <w:ins w:id="80" w:author="Liyizhou" w:date="2021-03-01T18:56:00Z">
              <w:r w:rsidR="003E07E3">
                <w:t>in</w:t>
              </w:r>
            </w:ins>
          </w:p>
          <w:p w14:paraId="5057DB1A" w14:textId="77777777" w:rsidR="00BB3FF8" w:rsidRPr="00995BDE" w:rsidRDefault="00BB3FF8" w:rsidP="00ED077E">
            <w:pPr>
              <w:jc w:val="left"/>
              <w:rPr>
                <w:ins w:id="81" w:author="Liyizhou" w:date="2021-03-01T18:41:00Z"/>
              </w:rPr>
            </w:pPr>
            <w:ins w:id="82" w:author="Liyizhou" w:date="2021-03-01T18:41:00Z">
              <w:r w:rsidRPr="00995BDE">
                <w:t>draft-liu-dyncast-ps-usecases</w:t>
              </w:r>
            </w:ins>
          </w:p>
          <w:p w14:paraId="557D4DC2" w14:textId="77777777" w:rsidR="00F36C17" w:rsidRPr="00BB3FF8" w:rsidRDefault="00F36C17" w:rsidP="00ED077E">
            <w:pPr>
              <w:jc w:val="left"/>
            </w:pPr>
          </w:p>
        </w:tc>
      </w:tr>
      <w:tr w:rsidR="00F36C17" w14:paraId="3E03B9A4" w14:textId="77777777" w:rsidTr="00CA2618">
        <w:tc>
          <w:tcPr>
            <w:tcW w:w="429" w:type="dxa"/>
          </w:tcPr>
          <w:p w14:paraId="498D03F5" w14:textId="77777777" w:rsidR="00F36C17" w:rsidRDefault="00CA2618">
            <w:r>
              <w:t>7</w:t>
            </w:r>
          </w:p>
        </w:tc>
        <w:tc>
          <w:tcPr>
            <w:tcW w:w="2409" w:type="dxa"/>
          </w:tcPr>
          <w:p w14:paraId="41DD999B" w14:textId="77777777" w:rsidR="00F36C17" w:rsidRPr="00DA5284" w:rsidRDefault="00F36C17" w:rsidP="00DA5284">
            <w:pPr>
              <w:jc w:val="left"/>
            </w:pPr>
            <w:r w:rsidRPr="00DA5284">
              <w:t>How policy to be defined if it is not centralized?</w:t>
            </w:r>
          </w:p>
          <w:p w14:paraId="6D5AB3B6" w14:textId="77777777" w:rsidR="00F36C17" w:rsidRPr="00DA5284" w:rsidRDefault="00F36C17" w:rsidP="00DA5284">
            <w:pPr>
              <w:jc w:val="left"/>
            </w:pPr>
          </w:p>
        </w:tc>
        <w:tc>
          <w:tcPr>
            <w:tcW w:w="8647" w:type="dxa"/>
          </w:tcPr>
          <w:p w14:paraId="4BAD363E" w14:textId="6AF5AC8D" w:rsidR="00F36C17" w:rsidRPr="00F36C17" w:rsidDel="00DA5284" w:rsidRDefault="00F36C17" w:rsidP="00DA5284">
            <w:pPr>
              <w:jc w:val="left"/>
              <w:rPr>
                <w:del w:id="83" w:author="Liyizhou" w:date="2021-03-05T11:50:00Z"/>
              </w:rPr>
            </w:pPr>
            <w:del w:id="84" w:author="Liyizhou" w:date="2021-03-05T10:02:00Z">
              <w:r w:rsidRPr="00F36C17" w:rsidDel="00CB1D56">
                <w:delText xml:space="preserve">Both types of policies (centralized and distributed) can be used in the context of </w:delText>
              </w:r>
            </w:del>
            <w:del w:id="85" w:author="Liyizhou" w:date="2021-03-01T18:41:00Z">
              <w:r w:rsidRPr="00F36C17" w:rsidDel="00983579">
                <w:delText xml:space="preserve">CFN </w:delText>
              </w:r>
            </w:del>
            <w:del w:id="86" w:author="Liyizhou" w:date="2021-03-05T10:02:00Z">
              <w:r w:rsidRPr="00F36C17" w:rsidDel="00CB1D56">
                <w:delText xml:space="preserve">dyncast; Note that the definition, management and distribution of the policy is currently </w:delText>
              </w:r>
              <w:r w:rsidR="002C7F15" w:rsidDel="00CB1D56">
                <w:delText>out of</w:delText>
              </w:r>
              <w:r w:rsidRPr="00F36C17" w:rsidDel="00CB1D56">
                <w:delText xml:space="preserve"> scope of the </w:delText>
              </w:r>
            </w:del>
            <w:del w:id="87" w:author="Liyizhou" w:date="2021-03-01T18:42:00Z">
              <w:r w:rsidRPr="00F36C17" w:rsidDel="00983579">
                <w:delText>CFN-</w:delText>
              </w:r>
            </w:del>
            <w:del w:id="88" w:author="Liyizhou" w:date="2021-03-05T10:02:00Z">
              <w:r w:rsidRPr="00F36C17" w:rsidDel="00CB1D56">
                <w:delText xml:space="preserve">dyncast activities; </w:delText>
              </w:r>
            </w:del>
            <w:del w:id="89" w:author="Liyizhou" w:date="2021-03-01T18:46:00Z">
              <w:r w:rsidRPr="00F36C17" w:rsidDel="00983579">
                <w:delText>The question to the community is whether solutions to these aspects should be in scope for any future IETF work;</w:delText>
              </w:r>
            </w:del>
          </w:p>
          <w:p w14:paraId="2FF6C9A2" w14:textId="37410389" w:rsidR="00DA5284" w:rsidRPr="00DA5284" w:rsidRDefault="00DA5284" w:rsidP="00DA5284">
            <w:pPr>
              <w:jc w:val="left"/>
              <w:rPr>
                <w:ins w:id="90" w:author="Liyizhou" w:date="2021-03-05T11:50:00Z"/>
              </w:rPr>
            </w:pPr>
            <w:ins w:id="91" w:author="Liyizhou" w:date="2021-03-05T11:49:00Z">
              <w:r w:rsidRPr="00DA5284">
                <w:t>When</w:t>
              </w:r>
            </w:ins>
            <w:ins w:id="92" w:author="Liyizhou" w:date="2021-03-05T10:02:00Z">
              <w:r w:rsidR="00CB1D56" w:rsidRPr="00DA5284">
                <w:t xml:space="preserve"> the policy refers to the rule to determine the best instance, there are multiple ways</w:t>
              </w:r>
            </w:ins>
            <w:ins w:id="93" w:author="Liyizhou" w:date="2021-03-05T11:50:00Z">
              <w:r>
                <w:t xml:space="preserve">, from </w:t>
              </w:r>
            </w:ins>
            <w:ins w:id="94" w:author="Liyizhou" w:date="2021-03-05T11:51:00Z">
              <w:r>
                <w:t xml:space="preserve">default rule to </w:t>
              </w:r>
            </w:ins>
            <w:ins w:id="95" w:author="Liyizhou" w:date="2021-03-05T11:50:00Z">
              <w:r>
                <w:t xml:space="preserve">locally provisioning to </w:t>
              </w:r>
            </w:ins>
            <w:ins w:id="96" w:author="Liyizhou" w:date="2021-03-05T11:51:00Z">
              <w:r>
                <w:t>dynamic provisioning</w:t>
              </w:r>
            </w:ins>
            <w:ins w:id="97" w:author="Liyizhou" w:date="2021-03-05T10:02:00Z">
              <w:r w:rsidR="00CB1D56" w:rsidRPr="00DA5284">
                <w:t xml:space="preserve">. </w:t>
              </w:r>
            </w:ins>
            <w:ins w:id="98" w:author="Liyizhou" w:date="2021-03-05T11:51:00Z">
              <w:r>
                <w:t xml:space="preserve">Section 3.5 of </w:t>
              </w:r>
            </w:ins>
            <w:ins w:id="99" w:author="Liyizhou" w:date="2021-03-05T11:50:00Z">
              <w:r w:rsidRPr="00DA5284">
                <w:t>draft-liu-dyncast-reqs</w:t>
              </w:r>
            </w:ins>
            <w:ins w:id="100" w:author="Liyizhou" w:date="2021-03-05T11:51:00Z">
              <w:r>
                <w:t xml:space="preserve"> clarifies it.</w:t>
              </w:r>
            </w:ins>
          </w:p>
          <w:p w14:paraId="4F06BC5E" w14:textId="7C6453FB" w:rsidR="00F36C17" w:rsidRPr="00DA5284" w:rsidRDefault="00F36C17" w:rsidP="00DA5284">
            <w:pPr>
              <w:jc w:val="left"/>
            </w:pPr>
          </w:p>
        </w:tc>
        <w:tc>
          <w:tcPr>
            <w:tcW w:w="2410" w:type="dxa"/>
          </w:tcPr>
          <w:p w14:paraId="5A1DA668" w14:textId="0A60C8CE" w:rsidR="00DA5284" w:rsidRPr="00DA5284" w:rsidRDefault="00471ED1" w:rsidP="00DA5284">
            <w:pPr>
              <w:jc w:val="left"/>
              <w:rPr>
                <w:ins w:id="101" w:author="Liyizhou" w:date="2021-03-05T11:49:00Z"/>
                <w:rFonts w:hint="eastAsia"/>
              </w:rPr>
            </w:pPr>
            <w:ins w:id="102" w:author="Liyizhou" w:date="2021-03-02T14:13:00Z">
              <w:r>
                <w:t>Close</w:t>
              </w:r>
            </w:ins>
            <w:ins w:id="103" w:author="Liyizhou" w:date="2021-03-04T19:50:00Z">
              <w:r w:rsidR="00ED077E">
                <w:t>d</w:t>
              </w:r>
            </w:ins>
            <w:ins w:id="104" w:author="Liyizhou" w:date="2021-03-02T14:13:00Z">
              <w:r>
                <w:t>.</w:t>
              </w:r>
            </w:ins>
            <w:ins w:id="105" w:author="Liyizhou" w:date="2021-03-05T11:49:00Z">
              <w:r w:rsidR="00DA5284">
                <w:t xml:space="preserve"> </w:t>
              </w:r>
              <w:r w:rsidR="00DA5284" w:rsidRPr="00DA5284">
                <w:t>draft-liu-dyncast-reqs</w:t>
              </w:r>
              <w:r w:rsidR="00DA5284">
                <w:rPr>
                  <w:rFonts w:hint="eastAsia"/>
                </w:rPr>
                <w:t>.</w:t>
              </w:r>
            </w:ins>
          </w:p>
          <w:p w14:paraId="507545CD" w14:textId="48A545E2" w:rsidR="00F36C17" w:rsidRDefault="00F36C17" w:rsidP="00ED077E">
            <w:pPr>
              <w:jc w:val="left"/>
            </w:pPr>
          </w:p>
        </w:tc>
      </w:tr>
      <w:tr w:rsidR="00F36C17" w14:paraId="620E6456" w14:textId="77777777" w:rsidTr="00CA2618">
        <w:tc>
          <w:tcPr>
            <w:tcW w:w="429" w:type="dxa"/>
          </w:tcPr>
          <w:p w14:paraId="2FF59F32" w14:textId="77777777" w:rsidR="00F36C17" w:rsidRDefault="00CA2618">
            <w:r>
              <w:t>8</w:t>
            </w:r>
          </w:p>
        </w:tc>
        <w:tc>
          <w:tcPr>
            <w:tcW w:w="2409" w:type="dxa"/>
          </w:tcPr>
          <w:p w14:paraId="7CE91A1A" w14:textId="77777777" w:rsidR="00F36C17" w:rsidRPr="00ED077E" w:rsidRDefault="00F36C17" w:rsidP="00F36C17">
            <w:pPr>
              <w:rPr>
                <w:b/>
              </w:rPr>
            </w:pPr>
            <w:r w:rsidRPr="00ED077E">
              <w:rPr>
                <w:b/>
              </w:rPr>
              <w:t>Relation with Alto WG</w:t>
            </w:r>
          </w:p>
          <w:p w14:paraId="159B4897" w14:textId="77777777" w:rsidR="00F36C17" w:rsidRPr="00ED077E" w:rsidRDefault="00F36C17" w:rsidP="00F36C17"/>
        </w:tc>
        <w:tc>
          <w:tcPr>
            <w:tcW w:w="8647" w:type="dxa"/>
          </w:tcPr>
          <w:p w14:paraId="013C8720" w14:textId="77777777" w:rsidR="00F36C17" w:rsidRPr="00F36C17" w:rsidDel="00A36BB4" w:rsidRDefault="00F36C17" w:rsidP="00F36C17">
            <w:pPr>
              <w:rPr>
                <w:del w:id="106" w:author="Liyizhou" w:date="2021-03-01T18:58:00Z"/>
              </w:rPr>
            </w:pPr>
            <w:del w:id="107" w:author="Liyizhou" w:date="2021-03-01T18:58:00Z">
              <w:r w:rsidRPr="00F36C17" w:rsidDel="00A36BB4">
                <w:delText>ALTO and CFN- Dyncast can be seen as complementary, where CFN-Dyncast can represent the underlying technology that collects the necessary information from the edges regarding costs, load, and other parameters; In addition CFN-Dyncast can collect the types of services that are supported by each edge;</w:delText>
              </w:r>
            </w:del>
          </w:p>
          <w:p w14:paraId="6A237CDE" w14:textId="6C5B57BA" w:rsidR="000C549F" w:rsidRPr="00F36C17" w:rsidRDefault="00A36BB4" w:rsidP="00ED077E">
            <w:pPr>
              <w:pStyle w:val="HTML"/>
            </w:pPr>
            <w:ins w:id="108" w:author="Liyizhou" w:date="2021-03-01T19:02:00Z">
              <w:r w:rsidRPr="00ED077E">
                <w:rPr>
                  <w:rFonts w:asciiTheme="minorHAnsi" w:eastAsiaTheme="minorEastAsia" w:hAnsiTheme="minorHAnsi" w:cstheme="minorBidi"/>
                  <w:kern w:val="2"/>
                  <w:sz w:val="21"/>
                  <w:szCs w:val="22"/>
                </w:rPr>
                <w:t xml:space="preserve">ALTO </w:t>
              </w:r>
            </w:ins>
            <w:ins w:id="109" w:author="Liyizhou" w:date="2021-03-01T19:22:00Z">
              <w:r w:rsidR="000C549F">
                <w:rPr>
                  <w:rFonts w:asciiTheme="minorHAnsi" w:eastAsiaTheme="minorEastAsia" w:hAnsiTheme="minorHAnsi" w:cstheme="minorBidi"/>
                  <w:kern w:val="2"/>
                  <w:sz w:val="21"/>
                  <w:szCs w:val="22"/>
                </w:rPr>
                <w:t xml:space="preserve">is application layer protocol and </w:t>
              </w:r>
            </w:ins>
            <w:ins w:id="110" w:author="Liyizhou" w:date="2021-03-01T19:03:00Z">
              <w:r w:rsidR="00265C45">
                <w:rPr>
                  <w:rFonts w:asciiTheme="minorHAnsi" w:eastAsiaTheme="minorEastAsia" w:hAnsiTheme="minorHAnsi" w:cstheme="minorBidi"/>
                  <w:kern w:val="2"/>
                  <w:sz w:val="21"/>
                  <w:szCs w:val="22"/>
                </w:rPr>
                <w:t xml:space="preserve">Dyncast </w:t>
              </w:r>
            </w:ins>
            <w:ins w:id="111" w:author="Liyizhou" w:date="2021-03-01T19:20:00Z">
              <w:r w:rsidR="000C549F">
                <w:rPr>
                  <w:rFonts w:asciiTheme="minorHAnsi" w:eastAsiaTheme="minorEastAsia" w:hAnsiTheme="minorHAnsi" w:cstheme="minorBidi"/>
                  <w:kern w:val="2"/>
                  <w:sz w:val="21"/>
                  <w:szCs w:val="22"/>
                </w:rPr>
                <w:t xml:space="preserve">is targeting </w:t>
              </w:r>
            </w:ins>
            <w:ins w:id="112" w:author="Luigi IANNONE" w:date="2021-03-03T17:38:00Z">
              <w:r w:rsidR="005D3656">
                <w:rPr>
                  <w:rFonts w:asciiTheme="minorHAnsi" w:eastAsiaTheme="minorEastAsia" w:hAnsiTheme="minorHAnsi" w:cstheme="minorBidi"/>
                  <w:kern w:val="2"/>
                  <w:sz w:val="21"/>
                  <w:szCs w:val="22"/>
                </w:rPr>
                <w:t>a</w:t>
              </w:r>
            </w:ins>
            <w:ins w:id="113" w:author="Liyizhou" w:date="2021-03-01T19:20:00Z">
              <w:del w:id="114" w:author="Luigi IANNONE" w:date="2021-03-03T17:38:00Z">
                <w:r w:rsidR="000C549F" w:rsidDel="005D3656">
                  <w:rPr>
                    <w:rFonts w:asciiTheme="minorHAnsi" w:eastAsiaTheme="minorEastAsia" w:hAnsiTheme="minorHAnsi" w:cstheme="minorBidi"/>
                    <w:kern w:val="2"/>
                    <w:sz w:val="21"/>
                    <w:szCs w:val="22"/>
                  </w:rPr>
                  <w:delText>o</w:delText>
                </w:r>
              </w:del>
              <w:r w:rsidR="000C549F">
                <w:rPr>
                  <w:rFonts w:asciiTheme="minorHAnsi" w:eastAsiaTheme="minorEastAsia" w:hAnsiTheme="minorHAnsi" w:cstheme="minorBidi"/>
                  <w:kern w:val="2"/>
                  <w:sz w:val="21"/>
                  <w:szCs w:val="22"/>
                </w:rPr>
                <w:t xml:space="preserve">n </w:t>
              </w:r>
            </w:ins>
            <w:ins w:id="115" w:author="Liyizhou" w:date="2021-03-01T19:23:00Z">
              <w:r w:rsidR="000C549F">
                <w:rPr>
                  <w:rFonts w:asciiTheme="minorHAnsi" w:eastAsiaTheme="minorEastAsia" w:hAnsiTheme="minorHAnsi" w:cstheme="minorBidi"/>
                  <w:kern w:val="2"/>
                  <w:sz w:val="21"/>
                  <w:szCs w:val="22"/>
                </w:rPr>
                <w:t xml:space="preserve">anycast based routing </w:t>
              </w:r>
            </w:ins>
            <w:ins w:id="116" w:author="Liyizhou" w:date="2021-03-01T19:24:00Z">
              <w:r w:rsidR="000C549F">
                <w:rPr>
                  <w:rFonts w:asciiTheme="minorHAnsi" w:eastAsiaTheme="minorEastAsia" w:hAnsiTheme="minorHAnsi" w:cstheme="minorBidi"/>
                  <w:kern w:val="2"/>
                  <w:sz w:val="21"/>
                  <w:szCs w:val="22"/>
                </w:rPr>
                <w:t>metho</w:t>
              </w:r>
            </w:ins>
            <w:ins w:id="117" w:author="Liyizhou" w:date="2021-03-01T19:25:00Z">
              <w:r w:rsidR="000C549F">
                <w:rPr>
                  <w:rFonts w:asciiTheme="minorHAnsi" w:eastAsiaTheme="minorEastAsia" w:hAnsiTheme="minorHAnsi" w:cstheme="minorBidi"/>
                  <w:kern w:val="2"/>
                  <w:sz w:val="21"/>
                  <w:szCs w:val="22"/>
                </w:rPr>
                <w:t>dology</w:t>
              </w:r>
            </w:ins>
            <w:ins w:id="118" w:author="Luigi IANNONE" w:date="2021-03-03T17:38:00Z">
              <w:r w:rsidR="005D3656">
                <w:rPr>
                  <w:rFonts w:asciiTheme="minorHAnsi" w:eastAsiaTheme="minorEastAsia" w:hAnsiTheme="minorHAnsi" w:cstheme="minorBidi"/>
                  <w:kern w:val="2"/>
                  <w:sz w:val="21"/>
                  <w:szCs w:val="22"/>
                </w:rPr>
                <w:t>,</w:t>
              </w:r>
            </w:ins>
            <w:ins w:id="119" w:author="Liyizhou" w:date="2021-03-01T19:23:00Z">
              <w:r w:rsidR="000C549F">
                <w:rPr>
                  <w:rFonts w:asciiTheme="minorHAnsi" w:eastAsiaTheme="minorEastAsia" w:hAnsiTheme="minorHAnsi" w:cstheme="minorBidi"/>
                  <w:kern w:val="2"/>
                  <w:sz w:val="21"/>
                  <w:szCs w:val="22"/>
                </w:rPr>
                <w:t xml:space="preserve"> which uses</w:t>
              </w:r>
            </w:ins>
            <w:ins w:id="120" w:author="Liyizhou" w:date="2021-03-01T19:20:00Z">
              <w:r w:rsidR="000C549F">
                <w:rPr>
                  <w:rFonts w:asciiTheme="minorHAnsi" w:eastAsiaTheme="minorEastAsia" w:hAnsiTheme="minorHAnsi" w:cstheme="minorBidi"/>
                  <w:kern w:val="2"/>
                  <w:sz w:val="21"/>
                  <w:szCs w:val="22"/>
                </w:rPr>
                <w:t xml:space="preserve"> </w:t>
              </w:r>
            </w:ins>
            <w:ins w:id="121" w:author="Liyizhou" w:date="2021-03-01T19:24:00Z">
              <w:r w:rsidR="000C549F">
                <w:rPr>
                  <w:rFonts w:asciiTheme="minorHAnsi" w:eastAsiaTheme="minorEastAsia" w:hAnsiTheme="minorHAnsi" w:cstheme="minorBidi"/>
                  <w:kern w:val="2"/>
                  <w:sz w:val="21"/>
                  <w:szCs w:val="22"/>
                </w:rPr>
                <w:t xml:space="preserve">network </w:t>
              </w:r>
            </w:ins>
            <w:ins w:id="122" w:author="Liyizhou" w:date="2021-03-01T19:20:00Z">
              <w:r w:rsidR="000C549F">
                <w:rPr>
                  <w:rFonts w:asciiTheme="minorHAnsi" w:eastAsiaTheme="minorEastAsia" w:hAnsiTheme="minorHAnsi" w:cstheme="minorBidi"/>
                  <w:kern w:val="2"/>
                  <w:sz w:val="21"/>
                  <w:szCs w:val="22"/>
                </w:rPr>
                <w:t xml:space="preserve">ingress </w:t>
              </w:r>
            </w:ins>
            <w:ins w:id="123" w:author="Liyizhou" w:date="2021-03-01T19:24:00Z">
              <w:r w:rsidR="000C549F">
                <w:rPr>
                  <w:rFonts w:asciiTheme="minorHAnsi" w:eastAsiaTheme="minorEastAsia" w:hAnsiTheme="minorHAnsi" w:cstheme="minorBidi"/>
                  <w:kern w:val="2"/>
                  <w:sz w:val="21"/>
                  <w:szCs w:val="22"/>
                </w:rPr>
                <w:t xml:space="preserve">node steering </w:t>
              </w:r>
            </w:ins>
            <w:ins w:id="124" w:author="Liyizhou" w:date="2021-03-01T19:21:00Z">
              <w:r w:rsidR="000C549F">
                <w:rPr>
                  <w:rFonts w:asciiTheme="minorHAnsi" w:eastAsiaTheme="minorEastAsia" w:hAnsiTheme="minorHAnsi" w:cstheme="minorBidi"/>
                  <w:kern w:val="2"/>
                  <w:sz w:val="21"/>
                  <w:szCs w:val="22"/>
                </w:rPr>
                <w:t>approach</w:t>
              </w:r>
            </w:ins>
            <w:ins w:id="125" w:author="Liyizhou" w:date="2021-03-01T19:25:00Z">
              <w:r w:rsidR="000C549F">
                <w:rPr>
                  <w:rFonts w:asciiTheme="minorHAnsi" w:eastAsiaTheme="minorEastAsia" w:hAnsiTheme="minorHAnsi" w:cstheme="minorBidi" w:hint="eastAsia"/>
                  <w:kern w:val="2"/>
                  <w:sz w:val="21"/>
                  <w:szCs w:val="22"/>
                </w:rPr>
                <w:t xml:space="preserve"> </w:t>
              </w:r>
              <w:r w:rsidR="000C549F">
                <w:rPr>
                  <w:rFonts w:asciiTheme="minorHAnsi" w:eastAsiaTheme="minorEastAsia" w:hAnsiTheme="minorHAnsi" w:cstheme="minorBidi"/>
                  <w:kern w:val="2"/>
                  <w:sz w:val="21"/>
                  <w:szCs w:val="22"/>
                </w:rPr>
                <w:t>without application awareness.</w:t>
              </w:r>
            </w:ins>
            <w:ins w:id="126" w:author="Dirk Trossen" w:date="2021-03-03T09:43:00Z">
              <w:r w:rsidR="00EC0DEB">
                <w:rPr>
                  <w:rFonts w:asciiTheme="minorHAnsi" w:eastAsiaTheme="minorEastAsia" w:hAnsiTheme="minorHAnsi" w:cstheme="minorBidi"/>
                  <w:kern w:val="2"/>
                  <w:sz w:val="21"/>
                  <w:szCs w:val="22"/>
                </w:rPr>
                <w:t xml:space="preserve"> The deficiencies in solutions such as those developed in Alto </w:t>
              </w:r>
            </w:ins>
            <w:ins w:id="127" w:author="Dirk Trossen" w:date="2021-03-03T09:44:00Z">
              <w:r w:rsidR="00EC0DEB" w:rsidRPr="00EC0DEB">
                <w:rPr>
                  <w:rFonts w:asciiTheme="minorHAnsi" w:eastAsiaTheme="minorEastAsia" w:hAnsiTheme="minorHAnsi" w:cstheme="minorBidi"/>
                  <w:kern w:val="2"/>
                  <w:sz w:val="21"/>
                  <w:szCs w:val="22"/>
                </w:rPr>
                <w:t xml:space="preserve">in terms of dynamicity of relations, efficiency, complexity, metrics exposure and use, security and changes to infrastructure </w:t>
              </w:r>
            </w:ins>
            <w:ins w:id="128" w:author="Dirk Trossen" w:date="2021-03-03T09:43:00Z">
              <w:r w:rsidR="00EC0DEB">
                <w:rPr>
                  <w:rFonts w:asciiTheme="minorHAnsi" w:eastAsiaTheme="minorEastAsia" w:hAnsiTheme="minorHAnsi" w:cstheme="minorBidi"/>
                  <w:kern w:val="2"/>
                  <w:sz w:val="21"/>
                  <w:szCs w:val="22"/>
                </w:rPr>
                <w:t>are discussed in the use case draft.</w:t>
              </w:r>
            </w:ins>
          </w:p>
        </w:tc>
        <w:tc>
          <w:tcPr>
            <w:tcW w:w="2410" w:type="dxa"/>
          </w:tcPr>
          <w:p w14:paraId="7390C042" w14:textId="6B8629DF" w:rsidR="00EC0DEB" w:rsidRPr="00995BDE" w:rsidRDefault="00471ED1" w:rsidP="00ED077E">
            <w:pPr>
              <w:jc w:val="left"/>
              <w:rPr>
                <w:ins w:id="129" w:author="Dirk Trossen" w:date="2021-03-03T09:44:00Z"/>
              </w:rPr>
            </w:pPr>
            <w:ins w:id="130" w:author="Liyizhou" w:date="2021-03-02T14:13:00Z">
              <w:r>
                <w:t>Close</w:t>
              </w:r>
            </w:ins>
            <w:ins w:id="131" w:author="Liyizhou" w:date="2021-03-04T19:50:00Z">
              <w:r w:rsidR="00ED077E">
                <w:t>d</w:t>
              </w:r>
            </w:ins>
            <w:ins w:id="132" w:author="Liyizhou" w:date="2021-03-02T14:13:00Z">
              <w:r>
                <w:t>.</w:t>
              </w:r>
            </w:ins>
            <w:ins w:id="133" w:author="Dirk Trossen" w:date="2021-03-03T09:44:00Z">
              <w:r w:rsidR="00EC0DEB">
                <w:t xml:space="preserve"> Clarified in</w:t>
              </w:r>
            </w:ins>
          </w:p>
          <w:p w14:paraId="132C87C9" w14:textId="77777777" w:rsidR="00EC0DEB" w:rsidRPr="00995BDE" w:rsidRDefault="00EC0DEB" w:rsidP="00ED077E">
            <w:pPr>
              <w:jc w:val="left"/>
              <w:rPr>
                <w:ins w:id="134" w:author="Dirk Trossen" w:date="2021-03-03T09:44:00Z"/>
              </w:rPr>
            </w:pPr>
            <w:ins w:id="135" w:author="Dirk Trossen" w:date="2021-03-03T09:44:00Z">
              <w:r w:rsidRPr="00995BDE">
                <w:t>draft-liu-dyncast-ps-usecases</w:t>
              </w:r>
            </w:ins>
          </w:p>
          <w:p w14:paraId="6E7A39F5" w14:textId="06D6A551" w:rsidR="00F36C17" w:rsidRDefault="00F36C17" w:rsidP="00ED077E">
            <w:pPr>
              <w:jc w:val="left"/>
            </w:pPr>
          </w:p>
        </w:tc>
      </w:tr>
      <w:tr w:rsidR="00F36C17" w14:paraId="5B2FF892" w14:textId="77777777" w:rsidTr="00CA2618">
        <w:tc>
          <w:tcPr>
            <w:tcW w:w="429" w:type="dxa"/>
          </w:tcPr>
          <w:p w14:paraId="5D2C2CA7" w14:textId="77777777" w:rsidR="00F36C17" w:rsidRDefault="00CA2618" w:rsidP="00CA2618">
            <w:r>
              <w:lastRenderedPageBreak/>
              <w:t>9</w:t>
            </w:r>
          </w:p>
        </w:tc>
        <w:tc>
          <w:tcPr>
            <w:tcW w:w="2409" w:type="dxa"/>
          </w:tcPr>
          <w:p w14:paraId="02B9F4B7" w14:textId="77777777" w:rsidR="00F36C17" w:rsidRPr="00F36C17" w:rsidRDefault="00F36C17" w:rsidP="00F36C17">
            <w:pPr>
              <w:rPr>
                <w:b/>
                <w:bCs/>
              </w:rPr>
            </w:pPr>
            <w:r w:rsidRPr="00F36C17">
              <w:rPr>
                <w:b/>
                <w:bCs/>
              </w:rPr>
              <w:t>Relation to DMM WG: Mobile movement</w:t>
            </w:r>
          </w:p>
          <w:p w14:paraId="32EDAF21" w14:textId="77777777" w:rsidR="00F36C17" w:rsidRPr="00F36C17" w:rsidRDefault="00F36C17" w:rsidP="00F36C17">
            <w:pPr>
              <w:rPr>
                <w:b/>
                <w:bCs/>
              </w:rPr>
            </w:pPr>
          </w:p>
        </w:tc>
        <w:tc>
          <w:tcPr>
            <w:tcW w:w="8647" w:type="dxa"/>
          </w:tcPr>
          <w:p w14:paraId="636443A1" w14:textId="77777777" w:rsidR="00F36C17" w:rsidRPr="00F36C17" w:rsidDel="00AF74FB" w:rsidRDefault="00F36C17" w:rsidP="00F36C17">
            <w:pPr>
              <w:rPr>
                <w:del w:id="136" w:author="Liyizhou" w:date="2021-03-04T19:55:00Z"/>
              </w:rPr>
            </w:pPr>
            <w:r w:rsidRPr="00F36C17">
              <w:t xml:space="preserve">The proposed approach for </w:t>
            </w:r>
            <w:del w:id="137" w:author="Liyizhou" w:date="2021-03-01T18:47:00Z">
              <w:r w:rsidRPr="00F36C17" w:rsidDel="00983579">
                <w:delText xml:space="preserve">flow </w:delText>
              </w:r>
            </w:del>
            <w:ins w:id="138" w:author="Liyizhou" w:date="2021-03-01T19:30:00Z">
              <w:r w:rsidR="000D3A9D">
                <w:t xml:space="preserve">instance </w:t>
              </w:r>
            </w:ins>
            <w:r w:rsidRPr="00F36C17">
              <w:t xml:space="preserve">affinity support is to initially use the DMM work; If extensions to DMM solutions are needed for the support of </w:t>
            </w:r>
            <w:del w:id="139" w:author="Liyizhou" w:date="2021-03-01T18:47:00Z">
              <w:r w:rsidRPr="00F36C17" w:rsidDel="00983579">
                <w:delText xml:space="preserve">CFN </w:delText>
              </w:r>
            </w:del>
            <w:r w:rsidRPr="00F36C17">
              <w:t xml:space="preserve">Dyncast </w:t>
            </w:r>
            <w:ins w:id="140" w:author="Liyizhou" w:date="2021-03-01T19:31:00Z">
              <w:r w:rsidR="00291358">
                <w:t xml:space="preserve">instance </w:t>
              </w:r>
            </w:ins>
            <w:del w:id="141" w:author="Liyizhou" w:date="2021-03-01T19:31:00Z">
              <w:r w:rsidRPr="00F36C17" w:rsidDel="00291358">
                <w:delText xml:space="preserve">Flow </w:delText>
              </w:r>
            </w:del>
            <w:r w:rsidRPr="00F36C17">
              <w:t>affinity, then requirements will be provided to DMM WG;</w:t>
            </w:r>
          </w:p>
          <w:p w14:paraId="188362A3" w14:textId="77777777" w:rsidR="00F36C17" w:rsidRPr="00F36C17" w:rsidRDefault="00F36C17" w:rsidP="00F36C17"/>
        </w:tc>
        <w:tc>
          <w:tcPr>
            <w:tcW w:w="2410" w:type="dxa"/>
          </w:tcPr>
          <w:p w14:paraId="036BD751" w14:textId="06F0C6FA" w:rsidR="00F36C17" w:rsidRDefault="00471ED1" w:rsidP="00ED077E">
            <w:pPr>
              <w:jc w:val="left"/>
            </w:pPr>
            <w:ins w:id="142" w:author="Liyizhou" w:date="2021-03-02T14:13:00Z">
              <w:r>
                <w:t>Close</w:t>
              </w:r>
            </w:ins>
            <w:ins w:id="143" w:author="Liyizhou" w:date="2021-03-04T19:52:00Z">
              <w:r w:rsidR="00ED077E">
                <w:t>d</w:t>
              </w:r>
            </w:ins>
            <w:ins w:id="144" w:author="Liyizhou" w:date="2021-03-02T14:13:00Z">
              <w:r>
                <w:t>.</w:t>
              </w:r>
            </w:ins>
          </w:p>
        </w:tc>
      </w:tr>
      <w:tr w:rsidR="00AF74FB" w14:paraId="7CC81737" w14:textId="77777777" w:rsidTr="00CA2618">
        <w:trPr>
          <w:ins w:id="145" w:author="Liyizhou" w:date="2021-03-04T19:54:00Z"/>
        </w:trPr>
        <w:tc>
          <w:tcPr>
            <w:tcW w:w="429" w:type="dxa"/>
          </w:tcPr>
          <w:p w14:paraId="3B73654B" w14:textId="77777777" w:rsidR="00AF74FB" w:rsidRDefault="00AF74FB" w:rsidP="00CA2618">
            <w:pPr>
              <w:rPr>
                <w:ins w:id="146" w:author="Liyizhou" w:date="2021-03-04T19:54:00Z"/>
              </w:rPr>
            </w:pPr>
          </w:p>
        </w:tc>
        <w:tc>
          <w:tcPr>
            <w:tcW w:w="2409" w:type="dxa"/>
          </w:tcPr>
          <w:p w14:paraId="5501B786" w14:textId="02A841D7" w:rsidR="00AF74FB" w:rsidRPr="00F36C17" w:rsidRDefault="00AF74FB" w:rsidP="00F36C17">
            <w:pPr>
              <w:rPr>
                <w:ins w:id="147" w:author="Liyizhou" w:date="2021-03-04T19:54:00Z"/>
                <w:b/>
                <w:bCs/>
              </w:rPr>
            </w:pPr>
          </w:p>
        </w:tc>
        <w:tc>
          <w:tcPr>
            <w:tcW w:w="8647" w:type="dxa"/>
          </w:tcPr>
          <w:p w14:paraId="3DEA823F" w14:textId="5F18A8A6" w:rsidR="00AF74FB" w:rsidRPr="00F36C17" w:rsidRDefault="00AF74FB" w:rsidP="00F36C17">
            <w:pPr>
              <w:rPr>
                <w:ins w:id="148" w:author="Liyizhou" w:date="2021-03-04T19:54:00Z"/>
              </w:rPr>
            </w:pPr>
            <w:ins w:id="149" w:author="Liyizhou" w:date="2021-03-04T19:55:00Z">
              <w:r>
                <w:rPr>
                  <w:rFonts w:hint="eastAsia"/>
                  <w:b/>
                  <w:bCs/>
                </w:rPr>
                <w:t>Questions</w:t>
              </w:r>
              <w:r>
                <w:rPr>
                  <w:b/>
                  <w:bCs/>
                </w:rPr>
                <w:t xml:space="preserve"> below are more for attention </w:t>
              </w:r>
            </w:ins>
            <w:ins w:id="150" w:author="Liyizhou" w:date="2021-03-04T19:56:00Z">
              <w:r>
                <w:rPr>
                  <w:b/>
                  <w:bCs/>
                </w:rPr>
                <w:t>for IETF110</w:t>
              </w:r>
            </w:ins>
          </w:p>
        </w:tc>
        <w:tc>
          <w:tcPr>
            <w:tcW w:w="2410" w:type="dxa"/>
          </w:tcPr>
          <w:p w14:paraId="68937A4F" w14:textId="77777777" w:rsidR="00AF74FB" w:rsidRPr="00AF74FB" w:rsidRDefault="00AF74FB" w:rsidP="00ED077E">
            <w:pPr>
              <w:jc w:val="left"/>
              <w:rPr>
                <w:ins w:id="151" w:author="Liyizhou" w:date="2021-03-04T19:54:00Z"/>
              </w:rPr>
            </w:pPr>
          </w:p>
        </w:tc>
      </w:tr>
      <w:tr w:rsidR="00F36C17" w14:paraId="131B8D89" w14:textId="77777777" w:rsidTr="00CA2618">
        <w:tc>
          <w:tcPr>
            <w:tcW w:w="429" w:type="dxa"/>
          </w:tcPr>
          <w:p w14:paraId="5A5FD114" w14:textId="77777777" w:rsidR="00F36C17" w:rsidRPr="00F744F6" w:rsidRDefault="00F36C17">
            <w:r w:rsidRPr="00F744F6">
              <w:t>1</w:t>
            </w:r>
            <w:r w:rsidR="00CA2618" w:rsidRPr="00F744F6">
              <w:t>0</w:t>
            </w:r>
          </w:p>
        </w:tc>
        <w:tc>
          <w:tcPr>
            <w:tcW w:w="2409" w:type="dxa"/>
          </w:tcPr>
          <w:p w14:paraId="28E4D684" w14:textId="27FF7B28" w:rsidR="00F36C17" w:rsidRPr="00F744F6" w:rsidRDefault="00F36C17" w:rsidP="00F36C17">
            <w:pPr>
              <w:rPr>
                <w:b/>
                <w:bCs/>
              </w:rPr>
            </w:pPr>
            <w:r w:rsidRPr="00F744F6">
              <w:rPr>
                <w:b/>
                <w:bCs/>
              </w:rPr>
              <w:t>Focus of work: What IETF protocol specification work needs to be done for dyncast?</w:t>
            </w:r>
          </w:p>
          <w:p w14:paraId="6E064F28" w14:textId="77777777" w:rsidR="00F36C17" w:rsidRPr="00F744F6" w:rsidRDefault="00F36C17" w:rsidP="00F36C17">
            <w:pPr>
              <w:rPr>
                <w:b/>
                <w:bCs/>
              </w:rPr>
            </w:pPr>
          </w:p>
        </w:tc>
        <w:tc>
          <w:tcPr>
            <w:tcW w:w="8647" w:type="dxa"/>
          </w:tcPr>
          <w:p w14:paraId="4B6B9EA0" w14:textId="77777777" w:rsidR="00F61679" w:rsidRPr="00F744F6" w:rsidRDefault="00F61679" w:rsidP="00F61679">
            <w:pPr>
              <w:rPr>
                <w:ins w:id="152" w:author="Liyizhou" w:date="2021-03-04T20:02:00Z"/>
              </w:rPr>
            </w:pPr>
            <w:ins w:id="153" w:author="Liyizhou" w:date="2021-03-04T20:02:00Z">
              <w:r w:rsidRPr="00F744F6">
                <w:t>Dyncast could focus on:</w:t>
              </w:r>
            </w:ins>
          </w:p>
          <w:p w14:paraId="7AB13E9B" w14:textId="77777777" w:rsidR="00F61679" w:rsidRPr="00F744F6" w:rsidRDefault="00F61679" w:rsidP="00F61679">
            <w:pPr>
              <w:numPr>
                <w:ilvl w:val="0"/>
                <w:numId w:val="1"/>
              </w:numPr>
              <w:rPr>
                <w:ins w:id="154" w:author="Liyizhou" w:date="2021-03-04T20:02:00Z"/>
              </w:rPr>
            </w:pPr>
            <w:ins w:id="155" w:author="Liyizhou" w:date="2021-03-04T20:02:00Z">
              <w:r w:rsidRPr="00F744F6">
                <w:t xml:space="preserve">Specification of dyncast </w:t>
              </w:r>
              <w:del w:id="156" w:author="Liyizhou" w:date="2021-03-01T19:27:00Z">
                <w:r w:rsidRPr="00F744F6" w:rsidDel="00964D24">
                  <w:delText>-</w:delText>
                </w:r>
              </w:del>
              <w:r w:rsidRPr="00F744F6">
                <w:t xml:space="preserve">framework and functional components </w:t>
              </w:r>
            </w:ins>
          </w:p>
          <w:p w14:paraId="7CBBC261" w14:textId="77777777" w:rsidR="00F61679" w:rsidRPr="00F744F6" w:rsidRDefault="00F61679" w:rsidP="00F61679">
            <w:pPr>
              <w:numPr>
                <w:ilvl w:val="0"/>
                <w:numId w:val="1"/>
              </w:numPr>
              <w:rPr>
                <w:ins w:id="157" w:author="Liyizhou" w:date="2021-03-04T20:02:00Z"/>
              </w:rPr>
            </w:pPr>
            <w:ins w:id="158" w:author="Liyizhou" w:date="2021-03-04T20:02:00Z">
              <w:r w:rsidRPr="00F744F6">
                <w:t>Reuse existing IETF protocols when possible. Define protocol extensions when needed or introduce a new protocol when necessary including features like:</w:t>
              </w:r>
            </w:ins>
          </w:p>
          <w:p w14:paraId="4A1D1007" w14:textId="77777777" w:rsidR="00F61679" w:rsidRPr="00F744F6" w:rsidRDefault="00F61679" w:rsidP="00F61679">
            <w:pPr>
              <w:numPr>
                <w:ilvl w:val="1"/>
                <w:numId w:val="1"/>
              </w:numPr>
              <w:rPr>
                <w:ins w:id="159" w:author="Liyizhou" w:date="2021-03-04T20:02:00Z"/>
              </w:rPr>
            </w:pPr>
            <w:ins w:id="160" w:author="Liyizhou" w:date="2021-03-04T20:02:00Z">
              <w:r w:rsidRPr="00F744F6">
                <w:t xml:space="preserve">Represent service specific metrics like computing metrics in defined service/service instance context </w:t>
              </w:r>
            </w:ins>
          </w:p>
          <w:p w14:paraId="57FCC212" w14:textId="77777777" w:rsidR="00F61679" w:rsidRPr="00F744F6" w:rsidRDefault="00F61679" w:rsidP="00F61679">
            <w:pPr>
              <w:numPr>
                <w:ilvl w:val="1"/>
                <w:numId w:val="1"/>
              </w:numPr>
              <w:rPr>
                <w:ins w:id="161" w:author="Liyizhou" w:date="2021-03-04T20:02:00Z"/>
              </w:rPr>
            </w:pPr>
            <w:ins w:id="162" w:author="Liyizhou" w:date="2021-03-04T20:02:00Z">
              <w:r w:rsidRPr="00F744F6">
                <w:t>Distribute the metrics using routing protocol, potential impact to the protocol like  when metrics updates should be sent</w:t>
              </w:r>
            </w:ins>
          </w:p>
          <w:p w14:paraId="16AE0B1A" w14:textId="77777777" w:rsidR="00F61679" w:rsidRPr="00F744F6" w:rsidRDefault="00F61679" w:rsidP="00F61679">
            <w:pPr>
              <w:numPr>
                <w:ilvl w:val="1"/>
                <w:numId w:val="1"/>
              </w:numPr>
              <w:rPr>
                <w:ins w:id="163" w:author="Liyizhou" w:date="2021-03-04T20:02:00Z"/>
              </w:rPr>
            </w:pPr>
            <w:ins w:id="164" w:author="Liyizhou" w:date="2021-03-04T20:02:00Z">
              <w:r w:rsidRPr="00F744F6">
                <w:t>Use metrics in route determination</w:t>
              </w:r>
            </w:ins>
          </w:p>
          <w:p w14:paraId="1D71E762" w14:textId="2DECA0C4" w:rsidR="00964D24" w:rsidRPr="00F744F6" w:rsidRDefault="00F61679" w:rsidP="00F61679">
            <w:pPr>
              <w:numPr>
                <w:ilvl w:val="1"/>
                <w:numId w:val="1"/>
              </w:numPr>
            </w:pPr>
            <w:ins w:id="165" w:author="Liyizhou" w:date="2021-03-04T20:02:00Z">
              <w:r w:rsidRPr="00F744F6">
                <w:t>Definition of requirements for any new data plane extensions and procedures to ensure the instance affinity;</w:t>
              </w:r>
            </w:ins>
          </w:p>
        </w:tc>
        <w:tc>
          <w:tcPr>
            <w:tcW w:w="2410" w:type="dxa"/>
          </w:tcPr>
          <w:p w14:paraId="35C64A42" w14:textId="081D7797" w:rsidR="00F36C17" w:rsidRPr="00F744F6" w:rsidRDefault="00F744F6" w:rsidP="00ED077E">
            <w:pPr>
              <w:jc w:val="left"/>
            </w:pPr>
            <w:ins w:id="166" w:author="Liyizhou" w:date="2021-03-05T11:53:00Z">
              <w:r w:rsidRPr="00F744F6">
                <w:t>Open, need more discussions (to be addressed in last agenda item of side meeting)</w:t>
              </w:r>
            </w:ins>
          </w:p>
        </w:tc>
      </w:tr>
      <w:tr w:rsidR="004E036F" w14:paraId="06E2A053" w14:textId="77777777" w:rsidTr="00CA2618">
        <w:tc>
          <w:tcPr>
            <w:tcW w:w="429" w:type="dxa"/>
          </w:tcPr>
          <w:p w14:paraId="23118628" w14:textId="77777777" w:rsidR="004E036F" w:rsidRDefault="004E036F">
            <w:ins w:id="167" w:author="Liyizhou" w:date="2021-03-02T14:41:00Z">
              <w:r>
                <w:rPr>
                  <w:rFonts w:hint="eastAsia"/>
                </w:rPr>
                <w:t>1</w:t>
              </w:r>
              <w:r>
                <w:t>1</w:t>
              </w:r>
            </w:ins>
          </w:p>
        </w:tc>
        <w:tc>
          <w:tcPr>
            <w:tcW w:w="2409" w:type="dxa"/>
          </w:tcPr>
          <w:p w14:paraId="725467A6" w14:textId="3FA3AAD8" w:rsidR="004E036F" w:rsidRPr="00AF74FB" w:rsidRDefault="004E036F" w:rsidP="004E036F">
            <w:pPr>
              <w:rPr>
                <w:bCs/>
              </w:rPr>
            </w:pPr>
            <w:ins w:id="168" w:author="Liyizhou" w:date="2021-03-02T14:41:00Z">
              <w:r w:rsidRPr="00AF74FB">
                <w:rPr>
                  <w:bCs/>
                </w:rPr>
                <w:t xml:space="preserve">Is </w:t>
              </w:r>
            </w:ins>
            <w:ins w:id="169" w:author="Luigi IANNONE" w:date="2021-03-03T17:40:00Z">
              <w:r w:rsidR="005D3656">
                <w:rPr>
                  <w:bCs/>
                </w:rPr>
                <w:t>(D-)</w:t>
              </w:r>
            </w:ins>
            <w:ins w:id="170" w:author="Liyizhou" w:date="2021-03-02T14:41:00Z">
              <w:r w:rsidRPr="00AF74FB">
                <w:rPr>
                  <w:bCs/>
                </w:rPr>
                <w:t>SID a</w:t>
              </w:r>
              <w:r w:rsidRPr="004E036F">
                <w:t xml:space="preserve"> segment routing ID</w:t>
              </w:r>
              <w:r>
                <w:t>?  Terms are con</w:t>
              </w:r>
            </w:ins>
            <w:ins w:id="171" w:author="Liyizhou" w:date="2021-03-02T14:42:00Z">
              <w:r>
                <w:t>fusing</w:t>
              </w:r>
            </w:ins>
          </w:p>
        </w:tc>
        <w:tc>
          <w:tcPr>
            <w:tcW w:w="8647" w:type="dxa"/>
          </w:tcPr>
          <w:p w14:paraId="2B193135" w14:textId="457D3B7A" w:rsidR="004E036F" w:rsidRPr="00F36C17" w:rsidDel="00964D24" w:rsidRDefault="004E036F">
            <w:ins w:id="172" w:author="Liyizhou" w:date="2021-03-02T14:42:00Z">
              <w:r>
                <w:rPr>
                  <w:rFonts w:hint="eastAsia"/>
                </w:rPr>
                <w:t>N</w:t>
              </w:r>
              <w:r>
                <w:t xml:space="preserve">o. SID is not a segment routing ID as in spring WG. </w:t>
              </w:r>
              <w:del w:id="173" w:author="Dirk Trossen" w:date="2021-03-03T09:47:00Z">
                <w:r w:rsidDel="00FA174F">
                  <w:delText>Have</w:delText>
                </w:r>
              </w:del>
            </w:ins>
            <w:ins w:id="174" w:author="Dirk Trossen" w:date="2021-03-03T09:47:00Z">
              <w:r w:rsidR="00FA174F">
                <w:t>U</w:t>
              </w:r>
            </w:ins>
            <w:ins w:id="175" w:author="Liyizhou" w:date="2021-03-02T14:42:00Z">
              <w:del w:id="176" w:author="Dirk Trossen" w:date="2021-03-03T09:47:00Z">
                <w:r w:rsidDel="00FA174F">
                  <w:delText xml:space="preserve"> u</w:delText>
                </w:r>
              </w:del>
              <w:r>
                <w:t xml:space="preserve">pdated </w:t>
              </w:r>
              <w:del w:id="177" w:author="Dirk Trossen" w:date="2021-03-03T09:47:00Z">
                <w:r w:rsidDel="00FA174F">
                  <w:delText xml:space="preserve">it </w:delText>
                </w:r>
              </w:del>
              <w:r>
                <w:t xml:space="preserve">to D-SID, stands for Dyncast Service ID. </w:t>
              </w:r>
            </w:ins>
          </w:p>
        </w:tc>
        <w:tc>
          <w:tcPr>
            <w:tcW w:w="2410" w:type="dxa"/>
          </w:tcPr>
          <w:p w14:paraId="0081994C" w14:textId="77777777" w:rsidR="004E036F" w:rsidRPr="004E036F" w:rsidRDefault="004E036F" w:rsidP="00ED077E">
            <w:pPr>
              <w:jc w:val="left"/>
            </w:pPr>
            <w:ins w:id="178" w:author="Liyizhou" w:date="2021-03-02T14:42:00Z">
              <w:r>
                <w:rPr>
                  <w:rFonts w:hint="eastAsia"/>
                </w:rPr>
                <w:t>O</w:t>
              </w:r>
              <w:r>
                <w:t>pen</w:t>
              </w:r>
            </w:ins>
            <w:ins w:id="179" w:author="Liyizhou" w:date="2021-03-02T14:43:00Z">
              <w:r>
                <w:t>, updated to D-SID in</w:t>
              </w:r>
            </w:ins>
            <w:ins w:id="180" w:author="Liyizhou" w:date="2021-03-02T14:44:00Z">
              <w:r>
                <w:t xml:space="preserve"> </w:t>
              </w:r>
              <w:r w:rsidRPr="00AF74FB">
                <w:t>draft-li-dyncast-architecture</w:t>
              </w:r>
            </w:ins>
            <w:ins w:id="181" w:author="Liyizhou" w:date="2021-03-02T14:45:00Z">
              <w:r>
                <w:t xml:space="preserve"> but still open to better names.</w:t>
              </w:r>
            </w:ins>
          </w:p>
        </w:tc>
      </w:tr>
      <w:tr w:rsidR="004E036F" w14:paraId="4C06BABD" w14:textId="77777777" w:rsidTr="00CA2618">
        <w:tc>
          <w:tcPr>
            <w:tcW w:w="429" w:type="dxa"/>
          </w:tcPr>
          <w:p w14:paraId="3F2D4DF8" w14:textId="77777777" w:rsidR="004E036F" w:rsidRPr="00F744F6" w:rsidRDefault="002E09CB">
            <w:ins w:id="182" w:author="Liyizhou" w:date="2021-03-02T14:48:00Z">
              <w:r w:rsidRPr="00F744F6">
                <w:t>12</w:t>
              </w:r>
            </w:ins>
          </w:p>
        </w:tc>
        <w:tc>
          <w:tcPr>
            <w:tcW w:w="2409" w:type="dxa"/>
          </w:tcPr>
          <w:p w14:paraId="481502D1" w14:textId="77777777" w:rsidR="004E036F" w:rsidRPr="00F744F6" w:rsidRDefault="002E09CB" w:rsidP="002E09CB">
            <w:pPr>
              <w:rPr>
                <w:bCs/>
              </w:rPr>
            </w:pPr>
            <w:ins w:id="183" w:author="Liyizhou" w:date="2021-03-02T14:53:00Z">
              <w:r w:rsidRPr="00F744F6">
                <w:t xml:space="preserve">How to tie the application and routing &amp; computing solution, e.g. </w:t>
              </w:r>
            </w:ins>
            <w:ins w:id="184" w:author="Liyizhou" w:date="2021-03-02T14:54:00Z">
              <w:r w:rsidRPr="00F744F6">
                <w:t xml:space="preserve">how service providers can interact with the system that will support dyncast, how the </w:t>
              </w:r>
              <w:r w:rsidRPr="00F744F6">
                <w:lastRenderedPageBreak/>
                <w:t>routing system get information about the service status?</w:t>
              </w:r>
            </w:ins>
          </w:p>
        </w:tc>
        <w:tc>
          <w:tcPr>
            <w:tcW w:w="8647" w:type="dxa"/>
          </w:tcPr>
          <w:p w14:paraId="705F80BF" w14:textId="759A720A" w:rsidR="002E09CB" w:rsidRPr="00F744F6" w:rsidDel="00D57246" w:rsidRDefault="002E09CB" w:rsidP="005C3ACA">
            <w:pPr>
              <w:rPr>
                <w:ins w:id="185" w:author="Dirk Trossen" w:date="2021-03-03T09:49:00Z"/>
                <w:del w:id="186" w:author="Liyizhou" w:date="2021-03-04T19:58:00Z"/>
              </w:rPr>
            </w:pPr>
          </w:p>
          <w:p w14:paraId="5CF1473D" w14:textId="3B1E87BB" w:rsidR="00FA174F" w:rsidRPr="00F744F6" w:rsidDel="00964D24" w:rsidRDefault="00FA174F" w:rsidP="005C3ACA">
            <w:ins w:id="187" w:author="Dirk Trossen" w:date="2021-03-03T09:49:00Z">
              <w:r w:rsidRPr="00F744F6">
                <w:t>Dyncast proposes to study the interface between network and service provider to encode and inject suitable metrics</w:t>
              </w:r>
            </w:ins>
            <w:ins w:id="188" w:author="Dirk Trossen" w:date="2021-03-03T09:50:00Z">
              <w:r w:rsidRPr="00F744F6">
                <w:t xml:space="preserve"> into the routing system, while also obtaining suitable network information for determining the service-specific metric</w:t>
              </w:r>
            </w:ins>
          </w:p>
        </w:tc>
        <w:tc>
          <w:tcPr>
            <w:tcW w:w="2410" w:type="dxa"/>
          </w:tcPr>
          <w:p w14:paraId="2F46D92F" w14:textId="141E4517" w:rsidR="004E036F" w:rsidRDefault="00F744F6" w:rsidP="00F744F6">
            <w:pPr>
              <w:jc w:val="left"/>
            </w:pPr>
            <w:ins w:id="189" w:author="Liyizhou" w:date="2021-03-05T11:53:00Z">
              <w:r w:rsidRPr="00F744F6">
                <w:t>Open (to be addressed in agenda item 5 of side meeting).</w:t>
              </w:r>
            </w:ins>
          </w:p>
        </w:tc>
      </w:tr>
      <w:tr w:rsidR="004E036F" w14:paraId="138EE1B0" w14:textId="77777777" w:rsidTr="00CA2618">
        <w:tc>
          <w:tcPr>
            <w:tcW w:w="429" w:type="dxa"/>
          </w:tcPr>
          <w:p w14:paraId="3936B642" w14:textId="77777777" w:rsidR="004E036F" w:rsidRPr="00161885" w:rsidRDefault="008A327E">
            <w:ins w:id="190" w:author="Liyizhou" w:date="2021-03-02T15:04:00Z">
              <w:r w:rsidRPr="00161885">
                <w:t>13</w:t>
              </w:r>
            </w:ins>
          </w:p>
        </w:tc>
        <w:tc>
          <w:tcPr>
            <w:tcW w:w="2409" w:type="dxa"/>
          </w:tcPr>
          <w:p w14:paraId="02FAD467" w14:textId="77777777" w:rsidR="004E036F" w:rsidRPr="00161885" w:rsidRDefault="00723854" w:rsidP="00F36C17">
            <w:pPr>
              <w:rPr>
                <w:b/>
                <w:bCs/>
              </w:rPr>
            </w:pPr>
            <w:ins w:id="191" w:author="Liyizhou" w:date="2021-03-02T15:13:00Z">
              <w:r w:rsidRPr="00161885">
                <w:rPr>
                  <w:bCs/>
                </w:rPr>
                <w:t>What types of</w:t>
              </w:r>
              <w:r w:rsidRPr="00161885">
                <w:t xml:space="preserve"> services to use dyncast. They go on for a week (long live) or are just question/reply (short live)?</w:t>
              </w:r>
            </w:ins>
          </w:p>
        </w:tc>
        <w:tc>
          <w:tcPr>
            <w:tcW w:w="8647" w:type="dxa"/>
          </w:tcPr>
          <w:p w14:paraId="6BB31F66" w14:textId="00618F2B" w:rsidR="004E036F" w:rsidRPr="00161885" w:rsidDel="00964D24" w:rsidRDefault="00F61679">
            <w:ins w:id="192" w:author="Liyizhou" w:date="2021-03-04T20:02:00Z">
              <w:r w:rsidRPr="00161885">
                <w:t>There is no limitation on the ‘length of the service’. Dyncast does consider the problem of ‘instance affinity’ where relations between a client and a specific service instance must be prevailed for reasons of, e.g., application state that is being created and held at that service instance. Instance affinity may last only for a single request/reply (e.g., for retrieving a chunk of a video from a storage) or longer. The service specific metrics may incorporate this notion of affinity or it may be handled explicitly.</w:t>
              </w:r>
            </w:ins>
          </w:p>
        </w:tc>
        <w:tc>
          <w:tcPr>
            <w:tcW w:w="2410" w:type="dxa"/>
          </w:tcPr>
          <w:p w14:paraId="51C87DCC" w14:textId="728982BD" w:rsidR="004E036F" w:rsidRDefault="00161885" w:rsidP="00ED077E">
            <w:pPr>
              <w:jc w:val="left"/>
            </w:pPr>
            <w:ins w:id="193" w:author="Liyizhou" w:date="2021-03-05T11:54:00Z">
              <w:r w:rsidRPr="00161885">
                <w:t>Open (to be addressed in agenda item 5 of side meeting).</w:t>
              </w:r>
            </w:ins>
          </w:p>
        </w:tc>
      </w:tr>
      <w:tr w:rsidR="004E036F" w14:paraId="4F5545D3" w14:textId="77777777" w:rsidTr="00CA2618">
        <w:tc>
          <w:tcPr>
            <w:tcW w:w="429" w:type="dxa"/>
          </w:tcPr>
          <w:p w14:paraId="6B74E9F6" w14:textId="77777777" w:rsidR="004E036F" w:rsidRDefault="00A15F56">
            <w:ins w:id="194" w:author="Liyizhou" w:date="2021-03-02T15:20:00Z">
              <w:r>
                <w:rPr>
                  <w:rFonts w:hint="eastAsia"/>
                </w:rPr>
                <w:t>1</w:t>
              </w:r>
              <w:r>
                <w:t>4</w:t>
              </w:r>
            </w:ins>
          </w:p>
        </w:tc>
        <w:tc>
          <w:tcPr>
            <w:tcW w:w="2409" w:type="dxa"/>
          </w:tcPr>
          <w:p w14:paraId="7F407813" w14:textId="77777777" w:rsidR="004E036F" w:rsidRPr="00F36C17" w:rsidRDefault="00A15F56" w:rsidP="00F36C17">
            <w:pPr>
              <w:rPr>
                <w:b/>
                <w:bCs/>
              </w:rPr>
            </w:pPr>
            <w:ins w:id="195" w:author="Liyizhou" w:date="2021-03-02T15:21:00Z">
              <w:r>
                <w:t>specific proposal would be good to compare to other approaches to better understand what are the differences.</w:t>
              </w:r>
            </w:ins>
          </w:p>
        </w:tc>
        <w:tc>
          <w:tcPr>
            <w:tcW w:w="8647" w:type="dxa"/>
          </w:tcPr>
          <w:p w14:paraId="674B7EE4" w14:textId="47474219" w:rsidR="004E036F" w:rsidRPr="00F36C17" w:rsidDel="00964D24" w:rsidRDefault="0074413D" w:rsidP="00F61679">
            <w:ins w:id="196" w:author="Dirk Trossen" w:date="2021-03-03T09:57:00Z">
              <w:r>
                <w:t>Our current discussions focus on the question on whether a routing-level proposal would yield advantages over existing approaches, as discussed in our use case draft. A more thorough proposal-level comparison will follow once agreement on routing level work has been achieved.</w:t>
              </w:r>
            </w:ins>
            <w:r w:rsidR="00F61679" w:rsidRPr="00F36C17" w:rsidDel="00964D24">
              <w:t xml:space="preserve"> </w:t>
            </w:r>
          </w:p>
        </w:tc>
        <w:tc>
          <w:tcPr>
            <w:tcW w:w="2410" w:type="dxa"/>
          </w:tcPr>
          <w:p w14:paraId="532CEC9C" w14:textId="77777777" w:rsidR="0074413D" w:rsidRPr="00995BDE" w:rsidRDefault="00A15F56" w:rsidP="00ED077E">
            <w:pPr>
              <w:jc w:val="left"/>
              <w:rPr>
                <w:ins w:id="197" w:author="Dirk Trossen" w:date="2021-03-03T09:58:00Z"/>
              </w:rPr>
            </w:pPr>
            <w:ins w:id="198" w:author="Liyizhou" w:date="2021-03-02T15:21:00Z">
              <w:r>
                <w:rPr>
                  <w:rFonts w:hint="eastAsia"/>
                </w:rPr>
                <w:t>O</w:t>
              </w:r>
              <w:r>
                <w:t>pen.</w:t>
              </w:r>
            </w:ins>
            <w:ins w:id="199" w:author="Dirk Trossen" w:date="2021-03-03T09:58:00Z">
              <w:r w:rsidR="0074413D">
                <w:t xml:space="preserve"> Clarified in</w:t>
              </w:r>
            </w:ins>
          </w:p>
          <w:p w14:paraId="7D7E086A" w14:textId="77777777" w:rsidR="0074413D" w:rsidRPr="00995BDE" w:rsidRDefault="0074413D" w:rsidP="00ED077E">
            <w:pPr>
              <w:jc w:val="left"/>
              <w:rPr>
                <w:ins w:id="200" w:author="Dirk Trossen" w:date="2021-03-03T09:58:00Z"/>
              </w:rPr>
            </w:pPr>
            <w:ins w:id="201" w:author="Dirk Trossen" w:date="2021-03-03T09:58:00Z">
              <w:r w:rsidRPr="00995BDE">
                <w:t>draft-liu-dyncast-ps-usecases</w:t>
              </w:r>
            </w:ins>
          </w:p>
          <w:p w14:paraId="564FD2C2" w14:textId="120E8C66" w:rsidR="004E036F" w:rsidRDefault="004E036F" w:rsidP="00ED077E">
            <w:pPr>
              <w:jc w:val="left"/>
            </w:pPr>
          </w:p>
        </w:tc>
      </w:tr>
      <w:tr w:rsidR="004E036F" w14:paraId="69E0D3A0" w14:textId="77777777" w:rsidTr="00CA2618">
        <w:tc>
          <w:tcPr>
            <w:tcW w:w="429" w:type="dxa"/>
          </w:tcPr>
          <w:p w14:paraId="15649855" w14:textId="77777777" w:rsidR="004E036F" w:rsidRPr="00161885" w:rsidRDefault="00F04437">
            <w:ins w:id="202" w:author="Liyizhou" w:date="2021-03-02T15:27:00Z">
              <w:r w:rsidRPr="00161885">
                <w:t>15</w:t>
              </w:r>
            </w:ins>
          </w:p>
        </w:tc>
        <w:tc>
          <w:tcPr>
            <w:tcW w:w="2409" w:type="dxa"/>
          </w:tcPr>
          <w:p w14:paraId="4F349ED7" w14:textId="3FB8DC8A" w:rsidR="004E036F" w:rsidRPr="00161885" w:rsidRDefault="00601C57" w:rsidP="00DB62B8">
            <w:pPr>
              <w:rPr>
                <w:bCs/>
              </w:rPr>
            </w:pPr>
            <w:ins w:id="203" w:author="Liyizhou" w:date="2021-03-05T11:55:00Z">
              <w:r w:rsidRPr="00161885">
                <w:t>bring this work to COINRG and ICNRG to make sure they are aware that  dyncast is engineering focus work of possible relevance to this community</w:t>
              </w:r>
            </w:ins>
          </w:p>
        </w:tc>
        <w:tc>
          <w:tcPr>
            <w:tcW w:w="8647" w:type="dxa"/>
          </w:tcPr>
          <w:p w14:paraId="30BE6D28" w14:textId="77777777" w:rsidR="004E036F" w:rsidRPr="00161885" w:rsidDel="00964D24" w:rsidRDefault="009A6FFF" w:rsidP="00F36C17">
            <w:ins w:id="204" w:author="Liyizhou" w:date="2021-03-02T16:47:00Z">
              <w:r w:rsidRPr="00161885">
                <w:t>Will send the message to both lists.</w:t>
              </w:r>
            </w:ins>
          </w:p>
        </w:tc>
        <w:tc>
          <w:tcPr>
            <w:tcW w:w="2410" w:type="dxa"/>
          </w:tcPr>
          <w:p w14:paraId="146E6336" w14:textId="77777777" w:rsidR="004E036F" w:rsidRPr="00161885" w:rsidRDefault="009A6FFF" w:rsidP="00ED077E">
            <w:pPr>
              <w:jc w:val="left"/>
            </w:pPr>
            <w:ins w:id="205" w:author="Liyizhou" w:date="2021-03-02T16:47:00Z">
              <w:r w:rsidRPr="00161885">
                <w:t>Open</w:t>
              </w:r>
            </w:ins>
          </w:p>
        </w:tc>
      </w:tr>
      <w:tr w:rsidR="004E036F" w14:paraId="110BB718" w14:textId="77777777" w:rsidTr="00CA2618">
        <w:tc>
          <w:tcPr>
            <w:tcW w:w="429" w:type="dxa"/>
          </w:tcPr>
          <w:p w14:paraId="71238620" w14:textId="77777777" w:rsidR="004E036F" w:rsidRDefault="00E27C76">
            <w:ins w:id="206" w:author="Liyizhou" w:date="2021-03-03T14:22:00Z">
              <w:r>
                <w:rPr>
                  <w:rFonts w:hint="eastAsia"/>
                </w:rPr>
                <w:t>1</w:t>
              </w:r>
              <w:r>
                <w:t>6</w:t>
              </w:r>
            </w:ins>
          </w:p>
        </w:tc>
        <w:tc>
          <w:tcPr>
            <w:tcW w:w="2409" w:type="dxa"/>
          </w:tcPr>
          <w:p w14:paraId="7ADD7421" w14:textId="77777777" w:rsidR="004E036F" w:rsidRPr="00AF74FB" w:rsidRDefault="00E27C76" w:rsidP="00F36C17">
            <w:pPr>
              <w:rPr>
                <w:bCs/>
              </w:rPr>
            </w:pPr>
            <w:ins w:id="207" w:author="Liyizhou" w:date="2021-03-03T14:24:00Z">
              <w:r>
                <w:rPr>
                  <w:bCs/>
                </w:rPr>
                <w:t>The architecture is independent from the underlay network. It is service overlay.</w:t>
              </w:r>
            </w:ins>
          </w:p>
        </w:tc>
        <w:tc>
          <w:tcPr>
            <w:tcW w:w="8647" w:type="dxa"/>
          </w:tcPr>
          <w:p w14:paraId="507200CC" w14:textId="4082C2CB" w:rsidR="00F61679" w:rsidRDefault="00F61679" w:rsidP="00F61679">
            <w:pPr>
              <w:rPr>
                <w:ins w:id="208" w:author="Liyizhou" w:date="2021-03-04T20:02:00Z"/>
              </w:rPr>
            </w:pPr>
            <w:ins w:id="209" w:author="Liyizhou" w:date="2021-03-04T20:02:00Z">
              <w:r>
                <w:t>Dyncast proposes an ingress architecture at the routing level. Its mapping could indeed support different ingress-to-service network architectures</w:t>
              </w:r>
            </w:ins>
            <w:ins w:id="210" w:author="Liyizhou" w:date="2021-03-04T20:03:00Z">
              <w:r>
                <w:t xml:space="preserve">. An tunnel like overlay data plane can certainly be  used, but it </w:t>
              </w:r>
            </w:ins>
            <w:ins w:id="211" w:author="Liyizhou" w:date="2021-03-04T20:04:00Z">
              <w:r>
                <w:t>is not a must.</w:t>
              </w:r>
            </w:ins>
          </w:p>
          <w:p w14:paraId="0AA5FA58" w14:textId="414A5E67" w:rsidR="00E37651" w:rsidRPr="00F61679" w:rsidRDefault="00E37651" w:rsidP="00F36C17">
            <w:pPr>
              <w:rPr>
                <w:ins w:id="212" w:author="Liyizhou" w:date="2021-03-04T16:36:00Z"/>
              </w:rPr>
            </w:pPr>
          </w:p>
          <w:p w14:paraId="1C81C9C1" w14:textId="77777777" w:rsidR="00E37651" w:rsidRDefault="00E37651" w:rsidP="00F36C17">
            <w:pPr>
              <w:rPr>
                <w:ins w:id="213" w:author="Liyizhou" w:date="2021-03-04T16:36:00Z"/>
              </w:rPr>
            </w:pPr>
          </w:p>
          <w:p w14:paraId="1CBD1598" w14:textId="77777777" w:rsidR="00E37651" w:rsidRPr="00F36C17" w:rsidDel="00964D24" w:rsidRDefault="00E37651" w:rsidP="00F36C17"/>
        </w:tc>
        <w:tc>
          <w:tcPr>
            <w:tcW w:w="2410" w:type="dxa"/>
          </w:tcPr>
          <w:p w14:paraId="1CF22896" w14:textId="2069896B" w:rsidR="004E036F" w:rsidRDefault="00F4476C" w:rsidP="00ED077E">
            <w:pPr>
              <w:jc w:val="left"/>
            </w:pPr>
            <w:ins w:id="214" w:author="Liyizhou" w:date="2021-03-03T15:50:00Z">
              <w:r>
                <w:rPr>
                  <w:rFonts w:hint="eastAsia"/>
                </w:rPr>
                <w:lastRenderedPageBreak/>
                <w:t>C</w:t>
              </w:r>
              <w:r>
                <w:t>lose</w:t>
              </w:r>
            </w:ins>
            <w:ins w:id="215" w:author="Liyizhou" w:date="2021-03-05T11:55:00Z">
              <w:r w:rsidR="00161885">
                <w:t>d</w:t>
              </w:r>
            </w:ins>
            <w:ins w:id="216" w:author="Liyizhou" w:date="2021-03-03T15:50:00Z">
              <w:r>
                <w:rPr>
                  <w:rFonts w:hint="eastAsia"/>
                </w:rPr>
                <w:t>.</w:t>
              </w:r>
            </w:ins>
          </w:p>
        </w:tc>
      </w:tr>
      <w:tr w:rsidR="00601C57" w14:paraId="23665711" w14:textId="77777777" w:rsidTr="00CA2618">
        <w:tc>
          <w:tcPr>
            <w:tcW w:w="429" w:type="dxa"/>
          </w:tcPr>
          <w:p w14:paraId="097BDAD4" w14:textId="5A82C48F" w:rsidR="00601C57" w:rsidRDefault="00601C57" w:rsidP="00601C57">
            <w:ins w:id="217" w:author="Liyizhou" w:date="2021-03-05T11:56:00Z">
              <w:r>
                <w:t>17</w:t>
              </w:r>
            </w:ins>
          </w:p>
        </w:tc>
        <w:tc>
          <w:tcPr>
            <w:tcW w:w="2409" w:type="dxa"/>
          </w:tcPr>
          <w:p w14:paraId="6F86B8F3" w14:textId="65BB75B8" w:rsidR="00601C57" w:rsidRPr="00F36C17" w:rsidRDefault="00601C57" w:rsidP="00601C57">
            <w:pPr>
              <w:rPr>
                <w:b/>
                <w:bCs/>
              </w:rPr>
            </w:pPr>
            <w:ins w:id="218" w:author="Liyizhou" w:date="2021-03-05T11:56:00Z">
              <w:r>
                <w:rPr>
                  <w:b/>
                  <w:bCs/>
                </w:rPr>
                <w:t>What is the relationship between Dyncast and APN?</w:t>
              </w:r>
            </w:ins>
          </w:p>
        </w:tc>
        <w:tc>
          <w:tcPr>
            <w:tcW w:w="8647" w:type="dxa"/>
          </w:tcPr>
          <w:p w14:paraId="1E723C7D" w14:textId="09DB5F56" w:rsidR="00601C57" w:rsidRPr="00F36C17" w:rsidDel="00964D24" w:rsidRDefault="00601C57" w:rsidP="00601C57">
            <w:ins w:id="219" w:author="Liyizhou" w:date="2021-03-05T11:56:00Z">
              <w:r>
                <w:t>They are independent work. Dyncast is a</w:t>
              </w:r>
              <w:r>
                <w:t>n</w:t>
              </w:r>
              <w:r>
                <w:t xml:space="preserve"> ingress-based anycast architecture aiming at delivering clients’ service demands to the “most suitable” service instance. It involves control plane metrics exchange. APN aims at make packets carrying an application identifier at the data plane for </w:t>
              </w:r>
              <w:r w:rsidDel="00EF7965">
                <w:t xml:space="preserve"> </w:t>
              </w:r>
              <w:r>
                <w:t xml:space="preserve">applying policy. It does not relate to anycast. It does not strictly relate to services and service instances (even if a service can be seen as an application). The architecture is more an hop-by-hop oriented since packets may have special service level requirements at that granularity. </w:t>
              </w:r>
            </w:ins>
          </w:p>
        </w:tc>
        <w:tc>
          <w:tcPr>
            <w:tcW w:w="2410" w:type="dxa"/>
          </w:tcPr>
          <w:p w14:paraId="1F8744C7" w14:textId="3FE5161F" w:rsidR="00601C57" w:rsidRDefault="00601C57" w:rsidP="00601C57">
            <w:pPr>
              <w:jc w:val="left"/>
            </w:pPr>
            <w:ins w:id="220" w:author="Liyizhou" w:date="2021-03-04T16:25:00Z">
              <w:r>
                <w:t>Close</w:t>
              </w:r>
            </w:ins>
            <w:ins w:id="221" w:author="Liyizhou" w:date="2021-03-05T11:57:00Z">
              <w:r>
                <w:t>d</w:t>
              </w:r>
            </w:ins>
            <w:bookmarkStart w:id="222" w:name="_GoBack"/>
            <w:bookmarkEnd w:id="222"/>
            <w:ins w:id="223" w:author="Liyizhou" w:date="2021-03-04T16:25:00Z">
              <w:r>
                <w:t>.</w:t>
              </w:r>
            </w:ins>
          </w:p>
        </w:tc>
      </w:tr>
      <w:tr w:rsidR="00601C57" w14:paraId="12852CAD" w14:textId="77777777" w:rsidTr="00CA2618">
        <w:tc>
          <w:tcPr>
            <w:tcW w:w="429" w:type="dxa"/>
          </w:tcPr>
          <w:p w14:paraId="2826F9AC" w14:textId="77C466CD" w:rsidR="00601C57" w:rsidRDefault="00601C57" w:rsidP="00601C57">
            <w:ins w:id="224" w:author="Liyizhou" w:date="2021-03-04T17:01:00Z">
              <w:r>
                <w:rPr>
                  <w:rFonts w:hint="eastAsia"/>
                </w:rPr>
                <w:t>1</w:t>
              </w:r>
              <w:r>
                <w:t>8</w:t>
              </w:r>
            </w:ins>
          </w:p>
        </w:tc>
        <w:tc>
          <w:tcPr>
            <w:tcW w:w="2409" w:type="dxa"/>
          </w:tcPr>
          <w:p w14:paraId="7A4514CC" w14:textId="5E04BBB8" w:rsidR="00601C57" w:rsidRPr="00F36C17" w:rsidRDefault="00601C57" w:rsidP="00601C57">
            <w:pPr>
              <w:rPr>
                <w:b/>
                <w:bCs/>
              </w:rPr>
            </w:pPr>
            <w:ins w:id="225" w:author="Liyizhou" w:date="2021-03-04T17:03:00Z">
              <w:r>
                <w:rPr>
                  <w:b/>
                  <w:bCs/>
                </w:rPr>
                <w:t>Mix use of s</w:t>
              </w:r>
            </w:ins>
            <w:ins w:id="226" w:author="Liyizhou" w:date="2021-03-04T17:01:00Z">
              <w:r>
                <w:rPr>
                  <w:b/>
                  <w:bCs/>
                </w:rPr>
                <w:t>ervice specific metrics</w:t>
              </w:r>
            </w:ins>
            <w:ins w:id="227" w:author="Liyizhou" w:date="2021-03-04T17:03:00Z">
              <w:r>
                <w:rPr>
                  <w:b/>
                  <w:bCs/>
                </w:rPr>
                <w:t xml:space="preserve"> and computing metrics</w:t>
              </w:r>
            </w:ins>
          </w:p>
        </w:tc>
        <w:tc>
          <w:tcPr>
            <w:tcW w:w="8647" w:type="dxa"/>
          </w:tcPr>
          <w:p w14:paraId="473BC3BB" w14:textId="205DEBC9" w:rsidR="00601C57" w:rsidRPr="00F36C17" w:rsidDel="00964D24" w:rsidRDefault="00601C57" w:rsidP="00601C57">
            <w:ins w:id="228" w:author="Liyizhou" w:date="2021-03-04T20:14:00Z">
              <w:r w:rsidRPr="00EF7965">
                <w:t>A service-specific metric is a combination of one or more metrics that are inputs to the routing decision on which service instance to choose for a given D-SID; those metrics may include aspects of network and computing infrastructure as well as service-specific aspects such as capabilities of SW/HW constituents.</w:t>
              </w:r>
            </w:ins>
          </w:p>
        </w:tc>
        <w:tc>
          <w:tcPr>
            <w:tcW w:w="2410" w:type="dxa"/>
          </w:tcPr>
          <w:p w14:paraId="5AD0ACE1" w14:textId="1F683873" w:rsidR="00601C57" w:rsidRDefault="00601C57" w:rsidP="00601C57">
            <w:pPr>
              <w:jc w:val="left"/>
            </w:pPr>
            <w:ins w:id="229" w:author="Liyizhou" w:date="2021-03-04T20:09:00Z">
              <w:r>
                <w:t>Open, will revise in next version.</w:t>
              </w:r>
            </w:ins>
          </w:p>
        </w:tc>
      </w:tr>
      <w:tr w:rsidR="00601C57" w14:paraId="64E0AD31" w14:textId="77777777" w:rsidTr="00CA2618">
        <w:tc>
          <w:tcPr>
            <w:tcW w:w="429" w:type="dxa"/>
          </w:tcPr>
          <w:p w14:paraId="1A0FA2C5" w14:textId="77777777" w:rsidR="00601C57" w:rsidRDefault="00601C57" w:rsidP="00601C57"/>
        </w:tc>
        <w:tc>
          <w:tcPr>
            <w:tcW w:w="2409" w:type="dxa"/>
          </w:tcPr>
          <w:p w14:paraId="64E422B3" w14:textId="77777777" w:rsidR="00601C57" w:rsidRPr="00F36C17" w:rsidRDefault="00601C57" w:rsidP="00601C57">
            <w:pPr>
              <w:rPr>
                <w:b/>
                <w:bCs/>
              </w:rPr>
            </w:pPr>
          </w:p>
        </w:tc>
        <w:tc>
          <w:tcPr>
            <w:tcW w:w="8647" w:type="dxa"/>
          </w:tcPr>
          <w:p w14:paraId="1F1423A4" w14:textId="77777777" w:rsidR="00601C57" w:rsidRPr="00F36C17" w:rsidDel="00964D24" w:rsidRDefault="00601C57" w:rsidP="00601C57"/>
        </w:tc>
        <w:tc>
          <w:tcPr>
            <w:tcW w:w="2410" w:type="dxa"/>
          </w:tcPr>
          <w:p w14:paraId="62A812A8" w14:textId="77777777" w:rsidR="00601C57" w:rsidRDefault="00601C57" w:rsidP="00601C57">
            <w:pPr>
              <w:jc w:val="left"/>
            </w:pPr>
          </w:p>
        </w:tc>
      </w:tr>
    </w:tbl>
    <w:p w14:paraId="1A611BCD" w14:textId="77777777" w:rsidR="00C9632A" w:rsidRDefault="00C9632A"/>
    <w:sectPr w:rsidR="00C9632A" w:rsidSect="00F36C17">
      <w:pgSz w:w="16838" w:h="11906" w:orient="landscape"/>
      <w:pgMar w:top="1800" w:right="1440" w:bottom="1800" w:left="144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4973B7" w14:textId="77777777" w:rsidR="003A76CB" w:rsidRDefault="003A76CB" w:rsidP="00EB4F8B">
      <w:r>
        <w:separator/>
      </w:r>
    </w:p>
  </w:endnote>
  <w:endnote w:type="continuationSeparator" w:id="0">
    <w:p w14:paraId="3FB94890" w14:textId="77777777" w:rsidR="003A76CB" w:rsidRDefault="003A76CB" w:rsidP="00EB4F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BAA532" w14:textId="77777777" w:rsidR="003A76CB" w:rsidRDefault="003A76CB" w:rsidP="00EB4F8B">
      <w:r>
        <w:separator/>
      </w:r>
    </w:p>
  </w:footnote>
  <w:footnote w:type="continuationSeparator" w:id="0">
    <w:p w14:paraId="0BF2CCB4" w14:textId="77777777" w:rsidR="003A76CB" w:rsidRDefault="003A76CB" w:rsidP="00EB4F8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94734F"/>
    <w:multiLevelType w:val="hybridMultilevel"/>
    <w:tmpl w:val="C4A2375C"/>
    <w:lvl w:ilvl="0" w:tplc="3F783E00">
      <w:start w:val="1"/>
      <w:numFmt w:val="decimal"/>
      <w:lvlText w:val="%1)"/>
      <w:lvlJc w:val="left"/>
      <w:pPr>
        <w:tabs>
          <w:tab w:val="num" w:pos="720"/>
        </w:tabs>
        <w:ind w:left="720" w:hanging="360"/>
      </w:pPr>
    </w:lvl>
    <w:lvl w:ilvl="1" w:tplc="012442C8">
      <w:numFmt w:val="bullet"/>
      <w:lvlText w:val=""/>
      <w:lvlJc w:val="left"/>
      <w:pPr>
        <w:tabs>
          <w:tab w:val="num" w:pos="1440"/>
        </w:tabs>
        <w:ind w:left="1440" w:hanging="360"/>
      </w:pPr>
      <w:rPr>
        <w:rFonts w:ascii="Wingdings" w:hAnsi="Wingdings" w:hint="default"/>
      </w:rPr>
    </w:lvl>
    <w:lvl w:ilvl="2" w:tplc="83F84658" w:tentative="1">
      <w:start w:val="1"/>
      <w:numFmt w:val="decimal"/>
      <w:lvlText w:val="%3)"/>
      <w:lvlJc w:val="left"/>
      <w:pPr>
        <w:tabs>
          <w:tab w:val="num" w:pos="2160"/>
        </w:tabs>
        <w:ind w:left="2160" w:hanging="360"/>
      </w:pPr>
    </w:lvl>
    <w:lvl w:ilvl="3" w:tplc="FAF41E66" w:tentative="1">
      <w:start w:val="1"/>
      <w:numFmt w:val="decimal"/>
      <w:lvlText w:val="%4)"/>
      <w:lvlJc w:val="left"/>
      <w:pPr>
        <w:tabs>
          <w:tab w:val="num" w:pos="2880"/>
        </w:tabs>
        <w:ind w:left="2880" w:hanging="360"/>
      </w:pPr>
    </w:lvl>
    <w:lvl w:ilvl="4" w:tplc="74B001D6" w:tentative="1">
      <w:start w:val="1"/>
      <w:numFmt w:val="decimal"/>
      <w:lvlText w:val="%5)"/>
      <w:lvlJc w:val="left"/>
      <w:pPr>
        <w:tabs>
          <w:tab w:val="num" w:pos="3600"/>
        </w:tabs>
        <w:ind w:left="3600" w:hanging="360"/>
      </w:pPr>
    </w:lvl>
    <w:lvl w:ilvl="5" w:tplc="B5A4FAE8" w:tentative="1">
      <w:start w:val="1"/>
      <w:numFmt w:val="decimal"/>
      <w:lvlText w:val="%6)"/>
      <w:lvlJc w:val="left"/>
      <w:pPr>
        <w:tabs>
          <w:tab w:val="num" w:pos="4320"/>
        </w:tabs>
        <w:ind w:left="4320" w:hanging="360"/>
      </w:pPr>
    </w:lvl>
    <w:lvl w:ilvl="6" w:tplc="3B7C8F58" w:tentative="1">
      <w:start w:val="1"/>
      <w:numFmt w:val="decimal"/>
      <w:lvlText w:val="%7)"/>
      <w:lvlJc w:val="left"/>
      <w:pPr>
        <w:tabs>
          <w:tab w:val="num" w:pos="5040"/>
        </w:tabs>
        <w:ind w:left="5040" w:hanging="360"/>
      </w:pPr>
    </w:lvl>
    <w:lvl w:ilvl="7" w:tplc="B4804196" w:tentative="1">
      <w:start w:val="1"/>
      <w:numFmt w:val="decimal"/>
      <w:lvlText w:val="%8)"/>
      <w:lvlJc w:val="left"/>
      <w:pPr>
        <w:tabs>
          <w:tab w:val="num" w:pos="5760"/>
        </w:tabs>
        <w:ind w:left="5760" w:hanging="360"/>
      </w:pPr>
    </w:lvl>
    <w:lvl w:ilvl="8" w:tplc="A91C4376" w:tentative="1">
      <w:start w:val="1"/>
      <w:numFmt w:val="decimal"/>
      <w:lvlText w:val="%9)"/>
      <w:lvlJc w:val="left"/>
      <w:pPr>
        <w:tabs>
          <w:tab w:val="num" w:pos="6480"/>
        </w:tabs>
        <w:ind w:left="6480" w:hanging="360"/>
      </w:pPr>
    </w:lvl>
  </w:abstractNum>
  <w:abstractNum w:abstractNumId="1" w15:restartNumberingAfterBreak="0">
    <w:nsid w:val="4AF14F18"/>
    <w:multiLevelType w:val="hybridMultilevel"/>
    <w:tmpl w:val="701413F8"/>
    <w:lvl w:ilvl="0" w:tplc="F9B08798">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iyizhou">
    <w15:presenceInfo w15:providerId="AD" w15:userId="S-1-5-21-147214757-305610072-1517763936-353972"/>
  </w15:person>
  <w15:person w15:author="Dirk Trossen">
    <w15:presenceInfo w15:providerId="AD" w15:userId="S-1-5-21-147214757-305610072-1517763936-7015067"/>
  </w15:person>
  <w15:person w15:author="Luigi IANNONE">
    <w15:presenceInfo w15:providerId="AD" w15:userId="S-1-5-21-147214757-305610072-1517763936-74740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trackRevision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43E"/>
    <w:rsid w:val="00045212"/>
    <w:rsid w:val="00092243"/>
    <w:rsid w:val="000C549F"/>
    <w:rsid w:val="000D3A9D"/>
    <w:rsid w:val="00161885"/>
    <w:rsid w:val="00197658"/>
    <w:rsid w:val="0020743E"/>
    <w:rsid w:val="00265C45"/>
    <w:rsid w:val="00291358"/>
    <w:rsid w:val="0029137A"/>
    <w:rsid w:val="002C7F15"/>
    <w:rsid w:val="002E09CB"/>
    <w:rsid w:val="003A76CB"/>
    <w:rsid w:val="003E07E3"/>
    <w:rsid w:val="00471ED1"/>
    <w:rsid w:val="00486116"/>
    <w:rsid w:val="004B5FF2"/>
    <w:rsid w:val="004C357F"/>
    <w:rsid w:val="004E036F"/>
    <w:rsid w:val="00597AE0"/>
    <w:rsid w:val="005C2F47"/>
    <w:rsid w:val="005C3ACA"/>
    <w:rsid w:val="005D3656"/>
    <w:rsid w:val="00601C57"/>
    <w:rsid w:val="006B0EB4"/>
    <w:rsid w:val="007122C1"/>
    <w:rsid w:val="00714E76"/>
    <w:rsid w:val="007228E2"/>
    <w:rsid w:val="00723854"/>
    <w:rsid w:val="00726AA8"/>
    <w:rsid w:val="0074413D"/>
    <w:rsid w:val="00757C22"/>
    <w:rsid w:val="007D1C57"/>
    <w:rsid w:val="0081576D"/>
    <w:rsid w:val="00832804"/>
    <w:rsid w:val="00867971"/>
    <w:rsid w:val="008A327E"/>
    <w:rsid w:val="009215EC"/>
    <w:rsid w:val="00964D24"/>
    <w:rsid w:val="00983579"/>
    <w:rsid w:val="009A6FFF"/>
    <w:rsid w:val="009B3FB2"/>
    <w:rsid w:val="00A15F56"/>
    <w:rsid w:val="00A36BB4"/>
    <w:rsid w:val="00A60AA8"/>
    <w:rsid w:val="00AD36B7"/>
    <w:rsid w:val="00AF74FB"/>
    <w:rsid w:val="00B16420"/>
    <w:rsid w:val="00BB3FF8"/>
    <w:rsid w:val="00BF45FB"/>
    <w:rsid w:val="00C9632A"/>
    <w:rsid w:val="00CA2618"/>
    <w:rsid w:val="00CB1D56"/>
    <w:rsid w:val="00D3435E"/>
    <w:rsid w:val="00D57246"/>
    <w:rsid w:val="00DA5284"/>
    <w:rsid w:val="00DA6A00"/>
    <w:rsid w:val="00DB62B8"/>
    <w:rsid w:val="00DE2370"/>
    <w:rsid w:val="00E05EE7"/>
    <w:rsid w:val="00E07843"/>
    <w:rsid w:val="00E16580"/>
    <w:rsid w:val="00E27C76"/>
    <w:rsid w:val="00E37651"/>
    <w:rsid w:val="00E954F5"/>
    <w:rsid w:val="00EB4F8B"/>
    <w:rsid w:val="00EC0DEB"/>
    <w:rsid w:val="00ED077E"/>
    <w:rsid w:val="00EF7965"/>
    <w:rsid w:val="00F04437"/>
    <w:rsid w:val="00F36C17"/>
    <w:rsid w:val="00F4476C"/>
    <w:rsid w:val="00F61679"/>
    <w:rsid w:val="00F744F6"/>
    <w:rsid w:val="00FA17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FC9F85"/>
  <w15:chartTrackingRefBased/>
  <w15:docId w15:val="{76BEA6CF-98AC-4B48-9A4E-6D1FAE6C8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E954F5"/>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next w:val="a"/>
    <w:link w:val="3Char"/>
    <w:uiPriority w:val="9"/>
    <w:semiHidden/>
    <w:unhideWhenUsed/>
    <w:qFormat/>
    <w:rsid w:val="007D1C5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36C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Char"/>
    <w:uiPriority w:val="99"/>
    <w:semiHidden/>
    <w:unhideWhenUsed/>
    <w:rsid w:val="004B5FF2"/>
    <w:rPr>
      <w:sz w:val="18"/>
      <w:szCs w:val="18"/>
    </w:rPr>
  </w:style>
  <w:style w:type="character" w:customStyle="1" w:styleId="Char">
    <w:name w:val="批注框文本 Char"/>
    <w:basedOn w:val="a0"/>
    <w:link w:val="a4"/>
    <w:uiPriority w:val="99"/>
    <w:semiHidden/>
    <w:rsid w:val="004B5FF2"/>
    <w:rPr>
      <w:sz w:val="18"/>
      <w:szCs w:val="18"/>
    </w:rPr>
  </w:style>
  <w:style w:type="character" w:customStyle="1" w:styleId="1Char">
    <w:name w:val="标题 1 Char"/>
    <w:basedOn w:val="a0"/>
    <w:link w:val="1"/>
    <w:uiPriority w:val="9"/>
    <w:rsid w:val="00E954F5"/>
    <w:rPr>
      <w:rFonts w:ascii="宋体" w:eastAsia="宋体" w:hAnsi="宋体" w:cs="宋体"/>
      <w:b/>
      <w:bCs/>
      <w:kern w:val="36"/>
      <w:sz w:val="48"/>
      <w:szCs w:val="48"/>
    </w:rPr>
  </w:style>
  <w:style w:type="paragraph" w:styleId="HTML">
    <w:name w:val="HTML Preformatted"/>
    <w:basedOn w:val="a"/>
    <w:link w:val="HTMLChar"/>
    <w:uiPriority w:val="99"/>
    <w:unhideWhenUsed/>
    <w:rsid w:val="00E954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E954F5"/>
    <w:rPr>
      <w:rFonts w:ascii="宋体" w:eastAsia="宋体" w:hAnsi="宋体" w:cs="宋体"/>
      <w:kern w:val="0"/>
      <w:sz w:val="24"/>
      <w:szCs w:val="24"/>
    </w:rPr>
  </w:style>
  <w:style w:type="character" w:customStyle="1" w:styleId="h1">
    <w:name w:val="h1"/>
    <w:basedOn w:val="a0"/>
    <w:rsid w:val="00E954F5"/>
  </w:style>
  <w:style w:type="character" w:customStyle="1" w:styleId="3Char">
    <w:name w:val="标题 3 Char"/>
    <w:basedOn w:val="a0"/>
    <w:link w:val="3"/>
    <w:uiPriority w:val="9"/>
    <w:semiHidden/>
    <w:rsid w:val="007D1C57"/>
    <w:rPr>
      <w:b/>
      <w:bCs/>
      <w:sz w:val="32"/>
      <w:szCs w:val="32"/>
    </w:rPr>
  </w:style>
  <w:style w:type="character" w:styleId="a5">
    <w:name w:val="Hyperlink"/>
    <w:basedOn w:val="a0"/>
    <w:uiPriority w:val="99"/>
    <w:semiHidden/>
    <w:unhideWhenUsed/>
    <w:rsid w:val="007D1C57"/>
    <w:rPr>
      <w:color w:val="0000FF"/>
      <w:u w:val="single"/>
    </w:rPr>
  </w:style>
  <w:style w:type="paragraph" w:styleId="a6">
    <w:name w:val="List Paragraph"/>
    <w:basedOn w:val="a"/>
    <w:uiPriority w:val="34"/>
    <w:qFormat/>
    <w:rsid w:val="008A327E"/>
    <w:pPr>
      <w:widowControl/>
      <w:ind w:firstLine="420"/>
    </w:pPr>
    <w:rPr>
      <w:rFonts w:ascii="Calibri" w:eastAsia="宋体" w:hAnsi="Calibri" w:cs="Calibri"/>
      <w:kern w:val="0"/>
      <w:szCs w:val="21"/>
    </w:rPr>
  </w:style>
  <w:style w:type="character" w:styleId="a7">
    <w:name w:val="annotation reference"/>
    <w:basedOn w:val="a0"/>
    <w:uiPriority w:val="99"/>
    <w:semiHidden/>
    <w:unhideWhenUsed/>
    <w:rsid w:val="0029137A"/>
    <w:rPr>
      <w:sz w:val="16"/>
      <w:szCs w:val="16"/>
    </w:rPr>
  </w:style>
  <w:style w:type="paragraph" w:styleId="a8">
    <w:name w:val="annotation text"/>
    <w:basedOn w:val="a"/>
    <w:link w:val="Char0"/>
    <w:uiPriority w:val="99"/>
    <w:semiHidden/>
    <w:unhideWhenUsed/>
    <w:rsid w:val="0029137A"/>
    <w:rPr>
      <w:sz w:val="20"/>
      <w:szCs w:val="20"/>
    </w:rPr>
  </w:style>
  <w:style w:type="character" w:customStyle="1" w:styleId="Char0">
    <w:name w:val="批注文字 Char"/>
    <w:basedOn w:val="a0"/>
    <w:link w:val="a8"/>
    <w:uiPriority w:val="99"/>
    <w:semiHidden/>
    <w:rsid w:val="0029137A"/>
    <w:rPr>
      <w:sz w:val="20"/>
      <w:szCs w:val="20"/>
    </w:rPr>
  </w:style>
  <w:style w:type="paragraph" w:styleId="a9">
    <w:name w:val="annotation subject"/>
    <w:basedOn w:val="a8"/>
    <w:next w:val="a8"/>
    <w:link w:val="Char1"/>
    <w:uiPriority w:val="99"/>
    <w:semiHidden/>
    <w:unhideWhenUsed/>
    <w:rsid w:val="0029137A"/>
    <w:rPr>
      <w:b/>
      <w:bCs/>
    </w:rPr>
  </w:style>
  <w:style w:type="character" w:customStyle="1" w:styleId="Char1">
    <w:name w:val="批注主题 Char"/>
    <w:basedOn w:val="Char0"/>
    <w:link w:val="a9"/>
    <w:uiPriority w:val="99"/>
    <w:semiHidden/>
    <w:rsid w:val="0029137A"/>
    <w:rPr>
      <w:b/>
      <w:bCs/>
      <w:sz w:val="20"/>
      <w:szCs w:val="20"/>
    </w:rPr>
  </w:style>
  <w:style w:type="paragraph" w:styleId="aa">
    <w:name w:val="header"/>
    <w:basedOn w:val="a"/>
    <w:link w:val="Char2"/>
    <w:uiPriority w:val="99"/>
    <w:unhideWhenUsed/>
    <w:rsid w:val="00EB4F8B"/>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a"/>
    <w:uiPriority w:val="99"/>
    <w:rsid w:val="00EB4F8B"/>
    <w:rPr>
      <w:sz w:val="18"/>
      <w:szCs w:val="18"/>
    </w:rPr>
  </w:style>
  <w:style w:type="paragraph" w:styleId="ab">
    <w:name w:val="footer"/>
    <w:basedOn w:val="a"/>
    <w:link w:val="Char3"/>
    <w:uiPriority w:val="99"/>
    <w:unhideWhenUsed/>
    <w:rsid w:val="00EB4F8B"/>
    <w:pPr>
      <w:tabs>
        <w:tab w:val="center" w:pos="4153"/>
        <w:tab w:val="right" w:pos="8306"/>
      </w:tabs>
      <w:snapToGrid w:val="0"/>
      <w:jc w:val="left"/>
    </w:pPr>
    <w:rPr>
      <w:sz w:val="18"/>
      <w:szCs w:val="18"/>
    </w:rPr>
  </w:style>
  <w:style w:type="character" w:customStyle="1" w:styleId="Char3">
    <w:name w:val="页脚 Char"/>
    <w:basedOn w:val="a0"/>
    <w:link w:val="ab"/>
    <w:uiPriority w:val="99"/>
    <w:rsid w:val="00EB4F8B"/>
    <w:rPr>
      <w:sz w:val="18"/>
      <w:szCs w:val="18"/>
    </w:rPr>
  </w:style>
  <w:style w:type="paragraph" w:styleId="ac">
    <w:name w:val="Revision"/>
    <w:hidden/>
    <w:uiPriority w:val="99"/>
    <w:semiHidden/>
    <w:rsid w:val="00ED07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768916">
      <w:bodyDiv w:val="1"/>
      <w:marLeft w:val="0"/>
      <w:marRight w:val="0"/>
      <w:marTop w:val="0"/>
      <w:marBottom w:val="0"/>
      <w:divBdr>
        <w:top w:val="none" w:sz="0" w:space="0" w:color="auto"/>
        <w:left w:val="none" w:sz="0" w:space="0" w:color="auto"/>
        <w:bottom w:val="none" w:sz="0" w:space="0" w:color="auto"/>
        <w:right w:val="none" w:sz="0" w:space="0" w:color="auto"/>
      </w:divBdr>
      <w:divsChild>
        <w:div w:id="1479149552">
          <w:marLeft w:val="547"/>
          <w:marRight w:val="0"/>
          <w:marTop w:val="0"/>
          <w:marBottom w:val="0"/>
          <w:divBdr>
            <w:top w:val="none" w:sz="0" w:space="0" w:color="auto"/>
            <w:left w:val="none" w:sz="0" w:space="0" w:color="auto"/>
            <w:bottom w:val="none" w:sz="0" w:space="0" w:color="auto"/>
            <w:right w:val="none" w:sz="0" w:space="0" w:color="auto"/>
          </w:divBdr>
        </w:div>
        <w:div w:id="1385327250">
          <w:marLeft w:val="547"/>
          <w:marRight w:val="0"/>
          <w:marTop w:val="0"/>
          <w:marBottom w:val="0"/>
          <w:divBdr>
            <w:top w:val="none" w:sz="0" w:space="0" w:color="auto"/>
            <w:left w:val="none" w:sz="0" w:space="0" w:color="auto"/>
            <w:bottom w:val="none" w:sz="0" w:space="0" w:color="auto"/>
            <w:right w:val="none" w:sz="0" w:space="0" w:color="auto"/>
          </w:divBdr>
        </w:div>
        <w:div w:id="566649438">
          <w:marLeft w:val="1166"/>
          <w:marRight w:val="0"/>
          <w:marTop w:val="0"/>
          <w:marBottom w:val="0"/>
          <w:divBdr>
            <w:top w:val="none" w:sz="0" w:space="0" w:color="auto"/>
            <w:left w:val="none" w:sz="0" w:space="0" w:color="auto"/>
            <w:bottom w:val="none" w:sz="0" w:space="0" w:color="auto"/>
            <w:right w:val="none" w:sz="0" w:space="0" w:color="auto"/>
          </w:divBdr>
        </w:div>
        <w:div w:id="1967344739">
          <w:marLeft w:val="1166"/>
          <w:marRight w:val="0"/>
          <w:marTop w:val="0"/>
          <w:marBottom w:val="0"/>
          <w:divBdr>
            <w:top w:val="none" w:sz="0" w:space="0" w:color="auto"/>
            <w:left w:val="none" w:sz="0" w:space="0" w:color="auto"/>
            <w:bottom w:val="none" w:sz="0" w:space="0" w:color="auto"/>
            <w:right w:val="none" w:sz="0" w:space="0" w:color="auto"/>
          </w:divBdr>
        </w:div>
        <w:div w:id="390688826">
          <w:marLeft w:val="1166"/>
          <w:marRight w:val="0"/>
          <w:marTop w:val="0"/>
          <w:marBottom w:val="0"/>
          <w:divBdr>
            <w:top w:val="none" w:sz="0" w:space="0" w:color="auto"/>
            <w:left w:val="none" w:sz="0" w:space="0" w:color="auto"/>
            <w:bottom w:val="none" w:sz="0" w:space="0" w:color="auto"/>
            <w:right w:val="none" w:sz="0" w:space="0" w:color="auto"/>
          </w:divBdr>
        </w:div>
        <w:div w:id="1493981263">
          <w:marLeft w:val="1166"/>
          <w:marRight w:val="0"/>
          <w:marTop w:val="0"/>
          <w:marBottom w:val="0"/>
          <w:divBdr>
            <w:top w:val="none" w:sz="0" w:space="0" w:color="auto"/>
            <w:left w:val="none" w:sz="0" w:space="0" w:color="auto"/>
            <w:bottom w:val="none" w:sz="0" w:space="0" w:color="auto"/>
            <w:right w:val="none" w:sz="0" w:space="0" w:color="auto"/>
          </w:divBdr>
        </w:div>
      </w:divsChild>
    </w:div>
    <w:div w:id="77485524">
      <w:bodyDiv w:val="1"/>
      <w:marLeft w:val="0"/>
      <w:marRight w:val="0"/>
      <w:marTop w:val="0"/>
      <w:marBottom w:val="0"/>
      <w:divBdr>
        <w:top w:val="none" w:sz="0" w:space="0" w:color="auto"/>
        <w:left w:val="none" w:sz="0" w:space="0" w:color="auto"/>
        <w:bottom w:val="none" w:sz="0" w:space="0" w:color="auto"/>
        <w:right w:val="none" w:sz="0" w:space="0" w:color="auto"/>
      </w:divBdr>
    </w:div>
    <w:div w:id="95443554">
      <w:bodyDiv w:val="1"/>
      <w:marLeft w:val="0"/>
      <w:marRight w:val="0"/>
      <w:marTop w:val="0"/>
      <w:marBottom w:val="0"/>
      <w:divBdr>
        <w:top w:val="none" w:sz="0" w:space="0" w:color="auto"/>
        <w:left w:val="none" w:sz="0" w:space="0" w:color="auto"/>
        <w:bottom w:val="none" w:sz="0" w:space="0" w:color="auto"/>
        <w:right w:val="none" w:sz="0" w:space="0" w:color="auto"/>
      </w:divBdr>
    </w:div>
    <w:div w:id="156845341">
      <w:bodyDiv w:val="1"/>
      <w:marLeft w:val="0"/>
      <w:marRight w:val="0"/>
      <w:marTop w:val="0"/>
      <w:marBottom w:val="0"/>
      <w:divBdr>
        <w:top w:val="none" w:sz="0" w:space="0" w:color="auto"/>
        <w:left w:val="none" w:sz="0" w:space="0" w:color="auto"/>
        <w:bottom w:val="none" w:sz="0" w:space="0" w:color="auto"/>
        <w:right w:val="none" w:sz="0" w:space="0" w:color="auto"/>
      </w:divBdr>
    </w:div>
    <w:div w:id="158080372">
      <w:bodyDiv w:val="1"/>
      <w:marLeft w:val="0"/>
      <w:marRight w:val="0"/>
      <w:marTop w:val="0"/>
      <w:marBottom w:val="0"/>
      <w:divBdr>
        <w:top w:val="none" w:sz="0" w:space="0" w:color="auto"/>
        <w:left w:val="none" w:sz="0" w:space="0" w:color="auto"/>
        <w:bottom w:val="none" w:sz="0" w:space="0" w:color="auto"/>
        <w:right w:val="none" w:sz="0" w:space="0" w:color="auto"/>
      </w:divBdr>
    </w:div>
    <w:div w:id="207031374">
      <w:bodyDiv w:val="1"/>
      <w:marLeft w:val="0"/>
      <w:marRight w:val="0"/>
      <w:marTop w:val="0"/>
      <w:marBottom w:val="0"/>
      <w:divBdr>
        <w:top w:val="none" w:sz="0" w:space="0" w:color="auto"/>
        <w:left w:val="none" w:sz="0" w:space="0" w:color="auto"/>
        <w:bottom w:val="none" w:sz="0" w:space="0" w:color="auto"/>
        <w:right w:val="none" w:sz="0" w:space="0" w:color="auto"/>
      </w:divBdr>
    </w:div>
    <w:div w:id="238291561">
      <w:bodyDiv w:val="1"/>
      <w:marLeft w:val="0"/>
      <w:marRight w:val="0"/>
      <w:marTop w:val="0"/>
      <w:marBottom w:val="0"/>
      <w:divBdr>
        <w:top w:val="none" w:sz="0" w:space="0" w:color="auto"/>
        <w:left w:val="none" w:sz="0" w:space="0" w:color="auto"/>
        <w:bottom w:val="none" w:sz="0" w:space="0" w:color="auto"/>
        <w:right w:val="none" w:sz="0" w:space="0" w:color="auto"/>
      </w:divBdr>
    </w:div>
    <w:div w:id="310985350">
      <w:bodyDiv w:val="1"/>
      <w:marLeft w:val="0"/>
      <w:marRight w:val="0"/>
      <w:marTop w:val="0"/>
      <w:marBottom w:val="0"/>
      <w:divBdr>
        <w:top w:val="none" w:sz="0" w:space="0" w:color="auto"/>
        <w:left w:val="none" w:sz="0" w:space="0" w:color="auto"/>
        <w:bottom w:val="none" w:sz="0" w:space="0" w:color="auto"/>
        <w:right w:val="none" w:sz="0" w:space="0" w:color="auto"/>
      </w:divBdr>
    </w:div>
    <w:div w:id="333070265">
      <w:bodyDiv w:val="1"/>
      <w:marLeft w:val="0"/>
      <w:marRight w:val="0"/>
      <w:marTop w:val="0"/>
      <w:marBottom w:val="0"/>
      <w:divBdr>
        <w:top w:val="none" w:sz="0" w:space="0" w:color="auto"/>
        <w:left w:val="none" w:sz="0" w:space="0" w:color="auto"/>
        <w:bottom w:val="none" w:sz="0" w:space="0" w:color="auto"/>
        <w:right w:val="none" w:sz="0" w:space="0" w:color="auto"/>
      </w:divBdr>
    </w:div>
    <w:div w:id="526262410">
      <w:bodyDiv w:val="1"/>
      <w:marLeft w:val="0"/>
      <w:marRight w:val="0"/>
      <w:marTop w:val="0"/>
      <w:marBottom w:val="0"/>
      <w:divBdr>
        <w:top w:val="none" w:sz="0" w:space="0" w:color="auto"/>
        <w:left w:val="none" w:sz="0" w:space="0" w:color="auto"/>
        <w:bottom w:val="none" w:sz="0" w:space="0" w:color="auto"/>
        <w:right w:val="none" w:sz="0" w:space="0" w:color="auto"/>
      </w:divBdr>
    </w:div>
    <w:div w:id="571889526">
      <w:bodyDiv w:val="1"/>
      <w:marLeft w:val="0"/>
      <w:marRight w:val="0"/>
      <w:marTop w:val="0"/>
      <w:marBottom w:val="0"/>
      <w:divBdr>
        <w:top w:val="none" w:sz="0" w:space="0" w:color="auto"/>
        <w:left w:val="none" w:sz="0" w:space="0" w:color="auto"/>
        <w:bottom w:val="none" w:sz="0" w:space="0" w:color="auto"/>
        <w:right w:val="none" w:sz="0" w:space="0" w:color="auto"/>
      </w:divBdr>
    </w:div>
    <w:div w:id="706443161">
      <w:bodyDiv w:val="1"/>
      <w:marLeft w:val="0"/>
      <w:marRight w:val="0"/>
      <w:marTop w:val="0"/>
      <w:marBottom w:val="0"/>
      <w:divBdr>
        <w:top w:val="none" w:sz="0" w:space="0" w:color="auto"/>
        <w:left w:val="none" w:sz="0" w:space="0" w:color="auto"/>
        <w:bottom w:val="none" w:sz="0" w:space="0" w:color="auto"/>
        <w:right w:val="none" w:sz="0" w:space="0" w:color="auto"/>
      </w:divBdr>
    </w:div>
    <w:div w:id="729811965">
      <w:bodyDiv w:val="1"/>
      <w:marLeft w:val="0"/>
      <w:marRight w:val="0"/>
      <w:marTop w:val="0"/>
      <w:marBottom w:val="0"/>
      <w:divBdr>
        <w:top w:val="none" w:sz="0" w:space="0" w:color="auto"/>
        <w:left w:val="none" w:sz="0" w:space="0" w:color="auto"/>
        <w:bottom w:val="none" w:sz="0" w:space="0" w:color="auto"/>
        <w:right w:val="none" w:sz="0" w:space="0" w:color="auto"/>
      </w:divBdr>
    </w:div>
    <w:div w:id="782186148">
      <w:bodyDiv w:val="1"/>
      <w:marLeft w:val="0"/>
      <w:marRight w:val="0"/>
      <w:marTop w:val="0"/>
      <w:marBottom w:val="0"/>
      <w:divBdr>
        <w:top w:val="none" w:sz="0" w:space="0" w:color="auto"/>
        <w:left w:val="none" w:sz="0" w:space="0" w:color="auto"/>
        <w:bottom w:val="none" w:sz="0" w:space="0" w:color="auto"/>
        <w:right w:val="none" w:sz="0" w:space="0" w:color="auto"/>
      </w:divBdr>
    </w:div>
    <w:div w:id="927541821">
      <w:bodyDiv w:val="1"/>
      <w:marLeft w:val="0"/>
      <w:marRight w:val="0"/>
      <w:marTop w:val="0"/>
      <w:marBottom w:val="0"/>
      <w:divBdr>
        <w:top w:val="none" w:sz="0" w:space="0" w:color="auto"/>
        <w:left w:val="none" w:sz="0" w:space="0" w:color="auto"/>
        <w:bottom w:val="none" w:sz="0" w:space="0" w:color="auto"/>
        <w:right w:val="none" w:sz="0" w:space="0" w:color="auto"/>
      </w:divBdr>
    </w:div>
    <w:div w:id="981271387">
      <w:bodyDiv w:val="1"/>
      <w:marLeft w:val="0"/>
      <w:marRight w:val="0"/>
      <w:marTop w:val="0"/>
      <w:marBottom w:val="0"/>
      <w:divBdr>
        <w:top w:val="none" w:sz="0" w:space="0" w:color="auto"/>
        <w:left w:val="none" w:sz="0" w:space="0" w:color="auto"/>
        <w:bottom w:val="none" w:sz="0" w:space="0" w:color="auto"/>
        <w:right w:val="none" w:sz="0" w:space="0" w:color="auto"/>
      </w:divBdr>
    </w:div>
    <w:div w:id="983508056">
      <w:bodyDiv w:val="1"/>
      <w:marLeft w:val="0"/>
      <w:marRight w:val="0"/>
      <w:marTop w:val="0"/>
      <w:marBottom w:val="0"/>
      <w:divBdr>
        <w:top w:val="none" w:sz="0" w:space="0" w:color="auto"/>
        <w:left w:val="none" w:sz="0" w:space="0" w:color="auto"/>
        <w:bottom w:val="none" w:sz="0" w:space="0" w:color="auto"/>
        <w:right w:val="none" w:sz="0" w:space="0" w:color="auto"/>
      </w:divBdr>
    </w:div>
    <w:div w:id="1079789735">
      <w:bodyDiv w:val="1"/>
      <w:marLeft w:val="0"/>
      <w:marRight w:val="0"/>
      <w:marTop w:val="0"/>
      <w:marBottom w:val="0"/>
      <w:divBdr>
        <w:top w:val="none" w:sz="0" w:space="0" w:color="auto"/>
        <w:left w:val="none" w:sz="0" w:space="0" w:color="auto"/>
        <w:bottom w:val="none" w:sz="0" w:space="0" w:color="auto"/>
        <w:right w:val="none" w:sz="0" w:space="0" w:color="auto"/>
      </w:divBdr>
    </w:div>
    <w:div w:id="1106076305">
      <w:bodyDiv w:val="1"/>
      <w:marLeft w:val="0"/>
      <w:marRight w:val="0"/>
      <w:marTop w:val="0"/>
      <w:marBottom w:val="0"/>
      <w:divBdr>
        <w:top w:val="none" w:sz="0" w:space="0" w:color="auto"/>
        <w:left w:val="none" w:sz="0" w:space="0" w:color="auto"/>
        <w:bottom w:val="none" w:sz="0" w:space="0" w:color="auto"/>
        <w:right w:val="none" w:sz="0" w:space="0" w:color="auto"/>
      </w:divBdr>
    </w:div>
    <w:div w:id="1243760738">
      <w:bodyDiv w:val="1"/>
      <w:marLeft w:val="0"/>
      <w:marRight w:val="0"/>
      <w:marTop w:val="0"/>
      <w:marBottom w:val="0"/>
      <w:divBdr>
        <w:top w:val="none" w:sz="0" w:space="0" w:color="auto"/>
        <w:left w:val="none" w:sz="0" w:space="0" w:color="auto"/>
        <w:bottom w:val="none" w:sz="0" w:space="0" w:color="auto"/>
        <w:right w:val="none" w:sz="0" w:space="0" w:color="auto"/>
      </w:divBdr>
    </w:div>
    <w:div w:id="1341658499">
      <w:bodyDiv w:val="1"/>
      <w:marLeft w:val="0"/>
      <w:marRight w:val="0"/>
      <w:marTop w:val="0"/>
      <w:marBottom w:val="0"/>
      <w:divBdr>
        <w:top w:val="none" w:sz="0" w:space="0" w:color="auto"/>
        <w:left w:val="none" w:sz="0" w:space="0" w:color="auto"/>
        <w:bottom w:val="none" w:sz="0" w:space="0" w:color="auto"/>
        <w:right w:val="none" w:sz="0" w:space="0" w:color="auto"/>
      </w:divBdr>
    </w:div>
    <w:div w:id="1470902371">
      <w:bodyDiv w:val="1"/>
      <w:marLeft w:val="0"/>
      <w:marRight w:val="0"/>
      <w:marTop w:val="0"/>
      <w:marBottom w:val="0"/>
      <w:divBdr>
        <w:top w:val="none" w:sz="0" w:space="0" w:color="auto"/>
        <w:left w:val="none" w:sz="0" w:space="0" w:color="auto"/>
        <w:bottom w:val="none" w:sz="0" w:space="0" w:color="auto"/>
        <w:right w:val="none" w:sz="0" w:space="0" w:color="auto"/>
      </w:divBdr>
    </w:div>
    <w:div w:id="1511522683">
      <w:bodyDiv w:val="1"/>
      <w:marLeft w:val="0"/>
      <w:marRight w:val="0"/>
      <w:marTop w:val="0"/>
      <w:marBottom w:val="0"/>
      <w:divBdr>
        <w:top w:val="none" w:sz="0" w:space="0" w:color="auto"/>
        <w:left w:val="none" w:sz="0" w:space="0" w:color="auto"/>
        <w:bottom w:val="none" w:sz="0" w:space="0" w:color="auto"/>
        <w:right w:val="none" w:sz="0" w:space="0" w:color="auto"/>
      </w:divBdr>
    </w:div>
    <w:div w:id="1514496877">
      <w:bodyDiv w:val="1"/>
      <w:marLeft w:val="0"/>
      <w:marRight w:val="0"/>
      <w:marTop w:val="0"/>
      <w:marBottom w:val="0"/>
      <w:divBdr>
        <w:top w:val="none" w:sz="0" w:space="0" w:color="auto"/>
        <w:left w:val="none" w:sz="0" w:space="0" w:color="auto"/>
        <w:bottom w:val="none" w:sz="0" w:space="0" w:color="auto"/>
        <w:right w:val="none" w:sz="0" w:space="0" w:color="auto"/>
      </w:divBdr>
    </w:div>
    <w:div w:id="1559895944">
      <w:bodyDiv w:val="1"/>
      <w:marLeft w:val="0"/>
      <w:marRight w:val="0"/>
      <w:marTop w:val="0"/>
      <w:marBottom w:val="0"/>
      <w:divBdr>
        <w:top w:val="none" w:sz="0" w:space="0" w:color="auto"/>
        <w:left w:val="none" w:sz="0" w:space="0" w:color="auto"/>
        <w:bottom w:val="none" w:sz="0" w:space="0" w:color="auto"/>
        <w:right w:val="none" w:sz="0" w:space="0" w:color="auto"/>
      </w:divBdr>
    </w:div>
    <w:div w:id="1608390313">
      <w:bodyDiv w:val="1"/>
      <w:marLeft w:val="0"/>
      <w:marRight w:val="0"/>
      <w:marTop w:val="0"/>
      <w:marBottom w:val="0"/>
      <w:divBdr>
        <w:top w:val="none" w:sz="0" w:space="0" w:color="auto"/>
        <w:left w:val="none" w:sz="0" w:space="0" w:color="auto"/>
        <w:bottom w:val="none" w:sz="0" w:space="0" w:color="auto"/>
        <w:right w:val="none" w:sz="0" w:space="0" w:color="auto"/>
      </w:divBdr>
    </w:div>
    <w:div w:id="1687629369">
      <w:bodyDiv w:val="1"/>
      <w:marLeft w:val="0"/>
      <w:marRight w:val="0"/>
      <w:marTop w:val="0"/>
      <w:marBottom w:val="0"/>
      <w:divBdr>
        <w:top w:val="none" w:sz="0" w:space="0" w:color="auto"/>
        <w:left w:val="none" w:sz="0" w:space="0" w:color="auto"/>
        <w:bottom w:val="none" w:sz="0" w:space="0" w:color="auto"/>
        <w:right w:val="none" w:sz="0" w:space="0" w:color="auto"/>
      </w:divBdr>
    </w:div>
    <w:div w:id="1750425112">
      <w:bodyDiv w:val="1"/>
      <w:marLeft w:val="0"/>
      <w:marRight w:val="0"/>
      <w:marTop w:val="0"/>
      <w:marBottom w:val="0"/>
      <w:divBdr>
        <w:top w:val="none" w:sz="0" w:space="0" w:color="auto"/>
        <w:left w:val="none" w:sz="0" w:space="0" w:color="auto"/>
        <w:bottom w:val="none" w:sz="0" w:space="0" w:color="auto"/>
        <w:right w:val="none" w:sz="0" w:space="0" w:color="auto"/>
      </w:divBdr>
    </w:div>
    <w:div w:id="1763140157">
      <w:bodyDiv w:val="1"/>
      <w:marLeft w:val="0"/>
      <w:marRight w:val="0"/>
      <w:marTop w:val="0"/>
      <w:marBottom w:val="0"/>
      <w:divBdr>
        <w:top w:val="none" w:sz="0" w:space="0" w:color="auto"/>
        <w:left w:val="none" w:sz="0" w:space="0" w:color="auto"/>
        <w:bottom w:val="none" w:sz="0" w:space="0" w:color="auto"/>
        <w:right w:val="none" w:sz="0" w:space="0" w:color="auto"/>
      </w:divBdr>
    </w:div>
    <w:div w:id="1772235149">
      <w:bodyDiv w:val="1"/>
      <w:marLeft w:val="0"/>
      <w:marRight w:val="0"/>
      <w:marTop w:val="0"/>
      <w:marBottom w:val="0"/>
      <w:divBdr>
        <w:top w:val="none" w:sz="0" w:space="0" w:color="auto"/>
        <w:left w:val="none" w:sz="0" w:space="0" w:color="auto"/>
        <w:bottom w:val="none" w:sz="0" w:space="0" w:color="auto"/>
        <w:right w:val="none" w:sz="0" w:space="0" w:color="auto"/>
      </w:divBdr>
    </w:div>
    <w:div w:id="1818111621">
      <w:bodyDiv w:val="1"/>
      <w:marLeft w:val="0"/>
      <w:marRight w:val="0"/>
      <w:marTop w:val="0"/>
      <w:marBottom w:val="0"/>
      <w:divBdr>
        <w:top w:val="none" w:sz="0" w:space="0" w:color="auto"/>
        <w:left w:val="none" w:sz="0" w:space="0" w:color="auto"/>
        <w:bottom w:val="none" w:sz="0" w:space="0" w:color="auto"/>
        <w:right w:val="none" w:sz="0" w:space="0" w:color="auto"/>
      </w:divBdr>
    </w:div>
    <w:div w:id="1847591301">
      <w:bodyDiv w:val="1"/>
      <w:marLeft w:val="0"/>
      <w:marRight w:val="0"/>
      <w:marTop w:val="0"/>
      <w:marBottom w:val="0"/>
      <w:divBdr>
        <w:top w:val="none" w:sz="0" w:space="0" w:color="auto"/>
        <w:left w:val="none" w:sz="0" w:space="0" w:color="auto"/>
        <w:bottom w:val="none" w:sz="0" w:space="0" w:color="auto"/>
        <w:right w:val="none" w:sz="0" w:space="0" w:color="auto"/>
      </w:divBdr>
    </w:div>
    <w:div w:id="1871454841">
      <w:bodyDiv w:val="1"/>
      <w:marLeft w:val="0"/>
      <w:marRight w:val="0"/>
      <w:marTop w:val="0"/>
      <w:marBottom w:val="0"/>
      <w:divBdr>
        <w:top w:val="none" w:sz="0" w:space="0" w:color="auto"/>
        <w:left w:val="none" w:sz="0" w:space="0" w:color="auto"/>
        <w:bottom w:val="none" w:sz="0" w:space="0" w:color="auto"/>
        <w:right w:val="none" w:sz="0" w:space="0" w:color="auto"/>
      </w:divBdr>
    </w:div>
    <w:div w:id="1911646988">
      <w:bodyDiv w:val="1"/>
      <w:marLeft w:val="0"/>
      <w:marRight w:val="0"/>
      <w:marTop w:val="0"/>
      <w:marBottom w:val="0"/>
      <w:divBdr>
        <w:top w:val="none" w:sz="0" w:space="0" w:color="auto"/>
        <w:left w:val="none" w:sz="0" w:space="0" w:color="auto"/>
        <w:bottom w:val="none" w:sz="0" w:space="0" w:color="auto"/>
        <w:right w:val="none" w:sz="0" w:space="0" w:color="auto"/>
      </w:divBdr>
    </w:div>
    <w:div w:id="2138525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AEF6C7-2B3F-4F9A-9F6B-2E4A7BE613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5</Pages>
  <Words>1374</Words>
  <Characters>7836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Huawei Technologies Co.,Ltd.</Company>
  <LinksUpToDate>false</LinksUpToDate>
  <CharactersWithSpaces>9192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Liyizhou</dc:creator>
  <cp:keywords/>
  <dc:description/>
  <cp:lastModifiedBy>Liyizhou</cp:lastModifiedBy>
  <cp:revision>6</cp:revision>
  <dcterms:created xsi:type="dcterms:W3CDTF">2021-03-05T01:42:00Z</dcterms:created>
  <dcterms:modified xsi:type="dcterms:W3CDTF">2021-03-05T03:58:00Z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(3)i0DCxuM8I1MKu7GydDSLzUTf5MoL+/vjHShJjRqbEHObQpn+BJJi+L7p22hll7ienX8os3ra
gouuwfY7KRho7h21ow09jXxjx3a0k1C9NnHpKU3pIkLuCtEyneERi2v9m4+s/48S5lKTMIKr
BjHpdPcS6wDcrlav84+TyzNTeb9V9doDbJZLzcYLMQFvyAkSGB6OEZDNdWPuzX3itb9q7liF
AfJi43dWpNU9jf9i10</vt:lpwstr>
  </property>
  <property fmtid="{D5CDD505-2E9C-101B-9397-08002B2CF9AE}" pid="3" name="_2015_ms_pID_7253431">
    <vt:lpwstr>pw48arnkKuhvcC4xWC4qx+Xn52j8y6640lVfNK4adLR2/dX9Di3+U1
vChZBd/tEBLtTAObYw+62MJv9MlbpaIEU2loJ+GF4R5N1sCSdUIPXmY2fO4AlVdofx6iKSsl
cdX1O2pvby9ugfSv2f8ZOab2sNZqFmSfjtkTplnmzQNNNuM1u4j/dYXQw1AW/+nSQhYMaSt5
BUfCSUz3lR6ETqufOW6JUB/6zEgoIdh9RnAP</vt:lpwstr>
  </property>
  <property fmtid="{D5CDD505-2E9C-101B-9397-08002B2CF9AE}" pid="4" name="_readonly">
    <vt:lpwstr/>
  </property>
  <property fmtid="{D5CDD505-2E9C-101B-9397-08002B2CF9AE}" pid="5" name="_change">
    <vt:lpwstr/>
  </property>
  <property fmtid="{D5CDD505-2E9C-101B-9397-08002B2CF9AE}" pid="6" name="_full-control">
    <vt:lpwstr/>
  </property>
  <property fmtid="{D5CDD505-2E9C-101B-9397-08002B2CF9AE}" pid="7" name="sflag">
    <vt:lpwstr>1614873474</vt:lpwstr>
  </property>
  <property fmtid="{D5CDD505-2E9C-101B-9397-08002B2CF9AE}" pid="8" name="_2015_ms_pID_7253432">
    <vt:lpwstr>7w==</vt:lpwstr>
  </property>
</Properties>
</file>